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CFD" w:rsidRPr="001A2206" w:rsidRDefault="008C41B3" w:rsidP="005E7E90">
      <w:pPr>
        <w:pStyle w:val="CeriagSoustitrepagedegarde"/>
      </w:pPr>
      <w:r w:rsidRPr="008C41B3">
        <w:t>NOTE TECHNIQUE</w:t>
      </w:r>
    </w:p>
    <w:p w:rsidR="008C41B3" w:rsidRDefault="008C41B3" w:rsidP="008C41B3">
      <w:pPr>
        <w:spacing w:line="240" w:lineRule="auto"/>
        <w:jc w:val="center"/>
        <w:rPr>
          <w:rFonts w:eastAsia="Verdana"/>
          <w:caps/>
          <w:color w:val="4F81BD"/>
          <w:spacing w:val="10"/>
          <w:kern w:val="28"/>
          <w:sz w:val="52"/>
          <w:szCs w:val="52"/>
        </w:rPr>
      </w:pPr>
      <w:bookmarkStart w:id="0" w:name="h.f88xol6nu52p"/>
      <w:bookmarkStart w:id="1" w:name="h.7ptjie5pjs0z"/>
      <w:bookmarkEnd w:id="0"/>
      <w:bookmarkEnd w:id="1"/>
      <w:r>
        <w:rPr>
          <w:rFonts w:eastAsia="Verdana"/>
          <w:caps/>
          <w:color w:val="4F81BD"/>
          <w:spacing w:val="10"/>
          <w:kern w:val="28"/>
          <w:sz w:val="52"/>
          <w:szCs w:val="52"/>
        </w:rPr>
        <w:t xml:space="preserve">SIECLE VIE ETABLISSEMENT </w:t>
      </w:r>
    </w:p>
    <w:p w:rsidR="009C3CFD" w:rsidRDefault="008C41B3" w:rsidP="008C41B3">
      <w:pPr>
        <w:spacing w:line="240" w:lineRule="auto"/>
        <w:jc w:val="center"/>
        <w:rPr>
          <w:rFonts w:ascii="Ubuntu" w:eastAsia="Ubuntu" w:hAnsi="Ubuntu" w:cs="Ubuntu"/>
        </w:rPr>
      </w:pPr>
      <w:r w:rsidRPr="008C41B3">
        <w:rPr>
          <w:rFonts w:eastAsia="Verdana"/>
          <w:caps/>
          <w:color w:val="4F81BD"/>
          <w:spacing w:val="10"/>
          <w:kern w:val="28"/>
          <w:sz w:val="52"/>
          <w:szCs w:val="52"/>
        </w:rPr>
        <w:t xml:space="preserve"> RESPONSABILITES </w:t>
      </w:r>
      <w:r w:rsidR="003A078D">
        <w:rPr>
          <w:rFonts w:eastAsia="Verdana"/>
          <w:caps/>
          <w:color w:val="4F81BD"/>
          <w:spacing w:val="10"/>
          <w:kern w:val="28"/>
          <w:sz w:val="52"/>
          <w:szCs w:val="52"/>
        </w:rPr>
        <w:t>et synchronisation des</w:t>
      </w:r>
      <w:r w:rsidRPr="008C41B3">
        <w:rPr>
          <w:rFonts w:eastAsia="Verdana"/>
          <w:caps/>
          <w:color w:val="4F81BD"/>
          <w:spacing w:val="10"/>
          <w:kern w:val="28"/>
          <w:sz w:val="52"/>
          <w:szCs w:val="52"/>
        </w:rPr>
        <w:t xml:space="preserve"> PROCESSUS METIER</w:t>
      </w:r>
      <w:r w:rsidR="00404CA5">
        <w:rPr>
          <w:rFonts w:eastAsia="Verdana"/>
          <w:caps/>
          <w:color w:val="4F81BD"/>
          <w:spacing w:val="10"/>
          <w:kern w:val="28"/>
          <w:sz w:val="52"/>
          <w:szCs w:val="52"/>
        </w:rPr>
        <w:t>s</w:t>
      </w:r>
      <w:r w:rsidRPr="008C41B3">
        <w:rPr>
          <w:rFonts w:eastAsia="Verdana"/>
          <w:caps/>
          <w:color w:val="4F81BD"/>
          <w:spacing w:val="10"/>
          <w:kern w:val="28"/>
          <w:sz w:val="52"/>
          <w:szCs w:val="52"/>
        </w:rPr>
        <w:t xml:space="preserve"> </w:t>
      </w:r>
    </w:p>
    <w:p w:rsidR="0027066B" w:rsidRDefault="0027066B">
      <w:pPr>
        <w:spacing w:line="240" w:lineRule="auto"/>
        <w:rPr>
          <w:rFonts w:ascii="Ubuntu" w:eastAsia="Ubuntu" w:hAnsi="Ubuntu" w:cs="Ubuntu"/>
        </w:rPr>
      </w:pPr>
    </w:p>
    <w:p w:rsidR="00F2226C" w:rsidRDefault="00F2226C">
      <w:pPr>
        <w:spacing w:line="240" w:lineRule="auto"/>
        <w:rPr>
          <w:rFonts w:ascii="Ubuntu" w:eastAsia="Ubuntu" w:hAnsi="Ubuntu" w:cs="Ubuntu"/>
        </w:rPr>
      </w:pPr>
    </w:p>
    <w:p w:rsidR="00F2226C" w:rsidRDefault="00F2226C">
      <w:pPr>
        <w:spacing w:line="240" w:lineRule="auto"/>
        <w:rPr>
          <w:rFonts w:ascii="Ubuntu" w:eastAsia="Ubuntu" w:hAnsi="Ubuntu" w:cs="Ubuntu"/>
        </w:rPr>
      </w:pPr>
    </w:p>
    <w:p w:rsidR="009C3CFD" w:rsidRDefault="0016520E" w:rsidP="001F109B">
      <w:pPr>
        <w:spacing w:line="240" w:lineRule="auto"/>
        <w:jc w:val="center"/>
      </w:pPr>
      <w:r>
        <w:br w:type="textWrapping" w:clear="all"/>
      </w:r>
    </w:p>
    <w:p w:rsidR="009C3CFD" w:rsidRDefault="009C3CFD" w:rsidP="00F2226C">
      <w:pPr>
        <w:spacing w:line="240" w:lineRule="auto"/>
      </w:pPr>
    </w:p>
    <w:p w:rsidR="00F2226C" w:rsidRDefault="00F2226C" w:rsidP="00F2226C">
      <w:bookmarkStart w:id="2" w:name="h.12my4d1gcqtm"/>
      <w:bookmarkEnd w:id="2"/>
    </w:p>
    <w:p w:rsidR="00F2226C" w:rsidRDefault="00F2226C" w:rsidP="00F2226C"/>
    <w:p w:rsidR="00F2226C" w:rsidRDefault="00F2226C" w:rsidP="00F2226C"/>
    <w:p w:rsidR="008667B5" w:rsidRDefault="008667B5" w:rsidP="00F2226C"/>
    <w:p w:rsidR="00DF2DFE" w:rsidRDefault="00DF2DFE" w:rsidP="00F2226C"/>
    <w:p w:rsidR="00DF2DFE" w:rsidRDefault="00DF2DFE" w:rsidP="00F2226C"/>
    <w:p w:rsidR="00DF2DFE" w:rsidRDefault="00DF2DFE" w:rsidP="00F2226C"/>
    <w:p w:rsidR="009C3CFD" w:rsidRPr="001A49A0" w:rsidRDefault="00F2226C" w:rsidP="0052541A">
      <w:pPr>
        <w:pStyle w:val="Adressedelexpditeur"/>
      </w:pPr>
      <w:r w:rsidRPr="005823C2">
        <w:sym w:font="Symbol" w:char="00E3"/>
      </w:r>
      <w:r w:rsidRPr="005823C2">
        <w:t xml:space="preserve"> Ce document ainsi que les informations qu’il contient sont la propriété de l’Éducation Nationale Française.</w:t>
      </w:r>
      <w:bookmarkStart w:id="3" w:name="h.2ayxqcg4m5gg"/>
      <w:bookmarkEnd w:id="3"/>
      <w:r w:rsidR="005E7E90">
        <w:br w:type="page"/>
      </w:r>
    </w:p>
    <w:p w:rsidR="009C3CFD" w:rsidRDefault="009C3CFD" w:rsidP="000F4C12">
      <w:bookmarkStart w:id="4" w:name="h.cwwg60qcd7jz"/>
      <w:bookmarkStart w:id="5" w:name="h.bev4aqell8o3"/>
      <w:bookmarkStart w:id="6" w:name="h.bz9xfcj2yqar"/>
      <w:bookmarkStart w:id="7" w:name="h.oa8tj3zdrcfm"/>
      <w:bookmarkEnd w:id="4"/>
      <w:bookmarkEnd w:id="5"/>
      <w:bookmarkEnd w:id="6"/>
      <w:bookmarkEnd w:id="7"/>
    </w:p>
    <w:p w:rsidR="005D3085" w:rsidRPr="005823C2" w:rsidRDefault="005D3085" w:rsidP="00B2425C">
      <w:pPr>
        <w:pStyle w:val="TOC"/>
        <w:spacing w:before="480"/>
      </w:pPr>
      <w:r w:rsidRPr="005823C2">
        <w:t>Table des matières</w:t>
      </w:r>
    </w:p>
    <w:p w:rsidR="003A078D" w:rsidRDefault="004E64FC">
      <w:pPr>
        <w:pStyle w:val="TM1"/>
        <w:tabs>
          <w:tab w:val="left" w:pos="480"/>
          <w:tab w:val="right" w:leader="dot" w:pos="9350"/>
        </w:tabs>
        <w:rPr>
          <w:rFonts w:asciiTheme="minorHAnsi" w:eastAsiaTheme="minorEastAsia" w:hAnsiTheme="minorHAnsi" w:cstheme="minorBidi"/>
          <w:b w:val="0"/>
          <w:bCs w:val="0"/>
          <w:caps w:val="0"/>
          <w:noProof/>
          <w:sz w:val="22"/>
          <w:szCs w:val="22"/>
          <w:lang w:eastAsia="fr-FR" w:bidi="ar-SA"/>
        </w:rPr>
      </w:pPr>
      <w:r>
        <w:fldChar w:fldCharType="begin"/>
      </w:r>
      <w:r>
        <w:instrText xml:space="preserve"> TOC \o "1-2" \h \z \u </w:instrText>
      </w:r>
      <w:r>
        <w:fldChar w:fldCharType="separate"/>
      </w:r>
      <w:hyperlink w:anchor="_Toc455738598" w:history="1">
        <w:r w:rsidR="003A078D" w:rsidRPr="00491F9C">
          <w:rPr>
            <w:rStyle w:val="Lienhypertexte"/>
            <w:noProof/>
          </w:rPr>
          <w:t>1</w:t>
        </w:r>
        <w:r w:rsidR="003A078D">
          <w:rPr>
            <w:rFonts w:asciiTheme="minorHAnsi" w:eastAsiaTheme="minorEastAsia" w:hAnsiTheme="minorHAnsi" w:cstheme="minorBidi"/>
            <w:b w:val="0"/>
            <w:bCs w:val="0"/>
            <w:caps w:val="0"/>
            <w:noProof/>
            <w:sz w:val="22"/>
            <w:szCs w:val="22"/>
            <w:lang w:eastAsia="fr-FR" w:bidi="ar-SA"/>
          </w:rPr>
          <w:tab/>
        </w:r>
        <w:r w:rsidR="003A078D" w:rsidRPr="00491F9C">
          <w:rPr>
            <w:rStyle w:val="Lienhypertexte"/>
            <w:noProof/>
          </w:rPr>
          <w:t>Historique des modifications</w:t>
        </w:r>
        <w:r w:rsidR="003A078D">
          <w:rPr>
            <w:noProof/>
            <w:webHidden/>
          </w:rPr>
          <w:tab/>
        </w:r>
        <w:r w:rsidR="003A078D">
          <w:rPr>
            <w:noProof/>
            <w:webHidden/>
          </w:rPr>
          <w:fldChar w:fldCharType="begin"/>
        </w:r>
        <w:r w:rsidR="003A078D">
          <w:rPr>
            <w:noProof/>
            <w:webHidden/>
          </w:rPr>
          <w:instrText xml:space="preserve"> PAGEREF _Toc455738598 \h </w:instrText>
        </w:r>
        <w:r w:rsidR="003A078D">
          <w:rPr>
            <w:noProof/>
            <w:webHidden/>
          </w:rPr>
        </w:r>
        <w:r w:rsidR="003A078D">
          <w:rPr>
            <w:noProof/>
            <w:webHidden/>
          </w:rPr>
          <w:fldChar w:fldCharType="separate"/>
        </w:r>
        <w:r w:rsidR="00EB0D01">
          <w:rPr>
            <w:noProof/>
            <w:webHidden/>
          </w:rPr>
          <w:t>2</w:t>
        </w:r>
        <w:r w:rsidR="003A078D">
          <w:rPr>
            <w:noProof/>
            <w:webHidden/>
          </w:rPr>
          <w:fldChar w:fldCharType="end"/>
        </w:r>
      </w:hyperlink>
    </w:p>
    <w:p w:rsidR="003A078D" w:rsidRDefault="00EB0D01">
      <w:pPr>
        <w:pStyle w:val="TM1"/>
        <w:tabs>
          <w:tab w:val="left" w:pos="480"/>
          <w:tab w:val="right" w:leader="dot" w:pos="9350"/>
        </w:tabs>
        <w:rPr>
          <w:rFonts w:asciiTheme="minorHAnsi" w:eastAsiaTheme="minorEastAsia" w:hAnsiTheme="minorHAnsi" w:cstheme="minorBidi"/>
          <w:b w:val="0"/>
          <w:bCs w:val="0"/>
          <w:caps w:val="0"/>
          <w:noProof/>
          <w:sz w:val="22"/>
          <w:szCs w:val="22"/>
          <w:lang w:eastAsia="fr-FR" w:bidi="ar-SA"/>
        </w:rPr>
      </w:pPr>
      <w:hyperlink w:anchor="_Toc455738599" w:history="1">
        <w:r w:rsidR="003A078D" w:rsidRPr="00491F9C">
          <w:rPr>
            <w:rStyle w:val="Lienhypertexte"/>
            <w:noProof/>
          </w:rPr>
          <w:t>2</w:t>
        </w:r>
        <w:r w:rsidR="003A078D">
          <w:rPr>
            <w:rFonts w:asciiTheme="minorHAnsi" w:eastAsiaTheme="minorEastAsia" w:hAnsiTheme="minorHAnsi" w:cstheme="minorBidi"/>
            <w:b w:val="0"/>
            <w:bCs w:val="0"/>
            <w:caps w:val="0"/>
            <w:noProof/>
            <w:sz w:val="22"/>
            <w:szCs w:val="22"/>
            <w:lang w:eastAsia="fr-FR" w:bidi="ar-SA"/>
          </w:rPr>
          <w:tab/>
        </w:r>
        <w:r w:rsidR="003A078D" w:rsidRPr="00491F9C">
          <w:rPr>
            <w:rStyle w:val="Lienhypertexte"/>
            <w:noProof/>
          </w:rPr>
          <w:t>documents de référence</w:t>
        </w:r>
        <w:r w:rsidR="003A078D">
          <w:rPr>
            <w:noProof/>
            <w:webHidden/>
          </w:rPr>
          <w:tab/>
        </w:r>
        <w:r w:rsidR="003A078D">
          <w:rPr>
            <w:noProof/>
            <w:webHidden/>
          </w:rPr>
          <w:fldChar w:fldCharType="begin"/>
        </w:r>
        <w:r w:rsidR="003A078D">
          <w:rPr>
            <w:noProof/>
            <w:webHidden/>
          </w:rPr>
          <w:instrText xml:space="preserve"> PAGEREF _Toc455738599 \h </w:instrText>
        </w:r>
        <w:r w:rsidR="003A078D">
          <w:rPr>
            <w:noProof/>
            <w:webHidden/>
          </w:rPr>
        </w:r>
        <w:r w:rsidR="003A078D">
          <w:rPr>
            <w:noProof/>
            <w:webHidden/>
          </w:rPr>
          <w:fldChar w:fldCharType="separate"/>
        </w:r>
        <w:r>
          <w:rPr>
            <w:noProof/>
            <w:webHidden/>
          </w:rPr>
          <w:t>2</w:t>
        </w:r>
        <w:r w:rsidR="003A078D">
          <w:rPr>
            <w:noProof/>
            <w:webHidden/>
          </w:rPr>
          <w:fldChar w:fldCharType="end"/>
        </w:r>
      </w:hyperlink>
    </w:p>
    <w:p w:rsidR="003A078D" w:rsidRDefault="00EB0D01">
      <w:pPr>
        <w:pStyle w:val="TM1"/>
        <w:tabs>
          <w:tab w:val="left" w:pos="480"/>
          <w:tab w:val="right" w:leader="dot" w:pos="9350"/>
        </w:tabs>
        <w:rPr>
          <w:rFonts w:asciiTheme="minorHAnsi" w:eastAsiaTheme="minorEastAsia" w:hAnsiTheme="minorHAnsi" w:cstheme="minorBidi"/>
          <w:b w:val="0"/>
          <w:bCs w:val="0"/>
          <w:caps w:val="0"/>
          <w:noProof/>
          <w:sz w:val="22"/>
          <w:szCs w:val="22"/>
          <w:lang w:eastAsia="fr-FR" w:bidi="ar-SA"/>
        </w:rPr>
      </w:pPr>
      <w:hyperlink w:anchor="_Toc455738600" w:history="1">
        <w:r w:rsidR="003A078D" w:rsidRPr="00491F9C">
          <w:rPr>
            <w:rStyle w:val="Lienhypertexte"/>
            <w:noProof/>
          </w:rPr>
          <w:t>3</w:t>
        </w:r>
        <w:r w:rsidR="003A078D">
          <w:rPr>
            <w:rFonts w:asciiTheme="minorHAnsi" w:eastAsiaTheme="minorEastAsia" w:hAnsiTheme="minorHAnsi" w:cstheme="minorBidi"/>
            <w:b w:val="0"/>
            <w:bCs w:val="0"/>
            <w:caps w:val="0"/>
            <w:noProof/>
            <w:sz w:val="22"/>
            <w:szCs w:val="22"/>
            <w:lang w:eastAsia="fr-FR" w:bidi="ar-SA"/>
          </w:rPr>
          <w:tab/>
        </w:r>
        <w:r w:rsidR="003A078D" w:rsidRPr="00491F9C">
          <w:rPr>
            <w:rStyle w:val="Lienhypertexte"/>
            <w:noProof/>
          </w:rPr>
          <w:t>Contexte</w:t>
        </w:r>
        <w:r w:rsidR="003A078D">
          <w:rPr>
            <w:noProof/>
            <w:webHidden/>
          </w:rPr>
          <w:tab/>
        </w:r>
        <w:r w:rsidR="003A078D">
          <w:rPr>
            <w:noProof/>
            <w:webHidden/>
          </w:rPr>
          <w:fldChar w:fldCharType="begin"/>
        </w:r>
        <w:r w:rsidR="003A078D">
          <w:rPr>
            <w:noProof/>
            <w:webHidden/>
          </w:rPr>
          <w:instrText xml:space="preserve"> PAGEREF _Toc455738600 \h </w:instrText>
        </w:r>
        <w:r w:rsidR="003A078D">
          <w:rPr>
            <w:noProof/>
            <w:webHidden/>
          </w:rPr>
        </w:r>
        <w:r w:rsidR="003A078D">
          <w:rPr>
            <w:noProof/>
            <w:webHidden/>
          </w:rPr>
          <w:fldChar w:fldCharType="separate"/>
        </w:r>
        <w:r>
          <w:rPr>
            <w:noProof/>
            <w:webHidden/>
          </w:rPr>
          <w:t>3</w:t>
        </w:r>
        <w:r w:rsidR="003A078D">
          <w:rPr>
            <w:noProof/>
            <w:webHidden/>
          </w:rPr>
          <w:fldChar w:fldCharType="end"/>
        </w:r>
      </w:hyperlink>
    </w:p>
    <w:p w:rsidR="003A078D" w:rsidRDefault="00EB0D01">
      <w:pPr>
        <w:pStyle w:val="TM1"/>
        <w:tabs>
          <w:tab w:val="left" w:pos="480"/>
          <w:tab w:val="right" w:leader="dot" w:pos="9350"/>
        </w:tabs>
        <w:rPr>
          <w:rFonts w:asciiTheme="minorHAnsi" w:eastAsiaTheme="minorEastAsia" w:hAnsiTheme="minorHAnsi" w:cstheme="minorBidi"/>
          <w:b w:val="0"/>
          <w:bCs w:val="0"/>
          <w:caps w:val="0"/>
          <w:noProof/>
          <w:sz w:val="22"/>
          <w:szCs w:val="22"/>
          <w:lang w:eastAsia="fr-FR" w:bidi="ar-SA"/>
        </w:rPr>
      </w:pPr>
      <w:hyperlink w:anchor="_Toc455738601" w:history="1">
        <w:r w:rsidR="003A078D" w:rsidRPr="00491F9C">
          <w:rPr>
            <w:rStyle w:val="Lienhypertexte"/>
            <w:noProof/>
          </w:rPr>
          <w:t>4</w:t>
        </w:r>
        <w:r w:rsidR="003A078D">
          <w:rPr>
            <w:rFonts w:asciiTheme="minorHAnsi" w:eastAsiaTheme="minorEastAsia" w:hAnsiTheme="minorHAnsi" w:cstheme="minorBidi"/>
            <w:b w:val="0"/>
            <w:bCs w:val="0"/>
            <w:caps w:val="0"/>
            <w:noProof/>
            <w:sz w:val="22"/>
            <w:szCs w:val="22"/>
            <w:lang w:eastAsia="fr-FR" w:bidi="ar-SA"/>
          </w:rPr>
          <w:tab/>
        </w:r>
        <w:r w:rsidR="003A078D" w:rsidRPr="00491F9C">
          <w:rPr>
            <w:rStyle w:val="Lienhypertexte"/>
            <w:noProof/>
          </w:rPr>
          <w:t>Analyse des responsabilités et impact sur les synchronisations par processus métier</w:t>
        </w:r>
        <w:r w:rsidR="003A078D">
          <w:rPr>
            <w:noProof/>
            <w:webHidden/>
          </w:rPr>
          <w:tab/>
        </w:r>
        <w:r w:rsidR="003A078D">
          <w:rPr>
            <w:noProof/>
            <w:webHidden/>
          </w:rPr>
          <w:fldChar w:fldCharType="begin"/>
        </w:r>
        <w:r w:rsidR="003A078D">
          <w:rPr>
            <w:noProof/>
            <w:webHidden/>
          </w:rPr>
          <w:instrText xml:space="preserve"> PAGEREF _Toc455738601 \h </w:instrText>
        </w:r>
        <w:r w:rsidR="003A078D">
          <w:rPr>
            <w:noProof/>
            <w:webHidden/>
          </w:rPr>
        </w:r>
        <w:r w:rsidR="003A078D">
          <w:rPr>
            <w:noProof/>
            <w:webHidden/>
          </w:rPr>
          <w:fldChar w:fldCharType="separate"/>
        </w:r>
        <w:r>
          <w:rPr>
            <w:noProof/>
            <w:webHidden/>
          </w:rPr>
          <w:t>5</w:t>
        </w:r>
        <w:r w:rsidR="003A078D">
          <w:rPr>
            <w:noProof/>
            <w:webHidden/>
          </w:rPr>
          <w:fldChar w:fldCharType="end"/>
        </w:r>
      </w:hyperlink>
    </w:p>
    <w:p w:rsidR="003A078D" w:rsidRDefault="00EB0D01">
      <w:pPr>
        <w:pStyle w:val="TM2"/>
        <w:tabs>
          <w:tab w:val="left" w:pos="640"/>
          <w:tab w:val="right" w:leader="dot" w:pos="9350"/>
        </w:tabs>
        <w:rPr>
          <w:rFonts w:asciiTheme="minorHAnsi" w:eastAsiaTheme="minorEastAsia" w:hAnsiTheme="minorHAnsi" w:cstheme="minorBidi"/>
          <w:smallCaps w:val="0"/>
          <w:noProof/>
          <w:sz w:val="22"/>
          <w:szCs w:val="22"/>
          <w:lang w:eastAsia="fr-FR" w:bidi="ar-SA"/>
        </w:rPr>
      </w:pPr>
      <w:hyperlink w:anchor="_Toc455738602" w:history="1">
        <w:r w:rsidR="003A078D" w:rsidRPr="00491F9C">
          <w:rPr>
            <w:rStyle w:val="Lienhypertexte"/>
            <w:noProof/>
          </w:rPr>
          <w:t>4.1</w:t>
        </w:r>
        <w:r w:rsidR="003A078D">
          <w:rPr>
            <w:rFonts w:asciiTheme="minorHAnsi" w:eastAsiaTheme="minorEastAsia" w:hAnsiTheme="minorHAnsi" w:cstheme="minorBidi"/>
            <w:smallCaps w:val="0"/>
            <w:noProof/>
            <w:sz w:val="22"/>
            <w:szCs w:val="22"/>
            <w:lang w:eastAsia="fr-FR" w:bidi="ar-SA"/>
          </w:rPr>
          <w:tab/>
        </w:r>
        <w:r w:rsidR="003A078D" w:rsidRPr="00491F9C">
          <w:rPr>
            <w:rStyle w:val="Lienhypertexte"/>
            <w:noProof/>
          </w:rPr>
          <w:t>Gestion des intervenants extérieurs,  personnel local</w:t>
        </w:r>
        <w:r w:rsidR="003A078D">
          <w:rPr>
            <w:noProof/>
            <w:webHidden/>
          </w:rPr>
          <w:tab/>
        </w:r>
        <w:r w:rsidR="003A078D">
          <w:rPr>
            <w:noProof/>
            <w:webHidden/>
          </w:rPr>
          <w:fldChar w:fldCharType="begin"/>
        </w:r>
        <w:r w:rsidR="003A078D">
          <w:rPr>
            <w:noProof/>
            <w:webHidden/>
          </w:rPr>
          <w:instrText xml:space="preserve"> PAGEREF _Toc455738602 \h </w:instrText>
        </w:r>
        <w:r w:rsidR="003A078D">
          <w:rPr>
            <w:noProof/>
            <w:webHidden/>
          </w:rPr>
        </w:r>
        <w:r w:rsidR="003A078D">
          <w:rPr>
            <w:noProof/>
            <w:webHidden/>
          </w:rPr>
          <w:fldChar w:fldCharType="separate"/>
        </w:r>
        <w:r>
          <w:rPr>
            <w:noProof/>
            <w:webHidden/>
          </w:rPr>
          <w:t>5</w:t>
        </w:r>
        <w:r w:rsidR="003A078D">
          <w:rPr>
            <w:noProof/>
            <w:webHidden/>
          </w:rPr>
          <w:fldChar w:fldCharType="end"/>
        </w:r>
      </w:hyperlink>
    </w:p>
    <w:p w:rsidR="003A078D" w:rsidRDefault="00EB0D01">
      <w:pPr>
        <w:pStyle w:val="TM2"/>
        <w:tabs>
          <w:tab w:val="left" w:pos="640"/>
          <w:tab w:val="right" w:leader="dot" w:pos="9350"/>
        </w:tabs>
        <w:rPr>
          <w:rFonts w:asciiTheme="minorHAnsi" w:eastAsiaTheme="minorEastAsia" w:hAnsiTheme="minorHAnsi" w:cstheme="minorBidi"/>
          <w:smallCaps w:val="0"/>
          <w:noProof/>
          <w:sz w:val="22"/>
          <w:szCs w:val="22"/>
          <w:lang w:eastAsia="fr-FR" w:bidi="ar-SA"/>
        </w:rPr>
      </w:pPr>
      <w:hyperlink w:anchor="_Toc455738603" w:history="1">
        <w:r w:rsidR="003A078D" w:rsidRPr="00491F9C">
          <w:rPr>
            <w:rStyle w:val="Lienhypertexte"/>
            <w:noProof/>
          </w:rPr>
          <w:t>4.2</w:t>
        </w:r>
        <w:r w:rsidR="003A078D">
          <w:rPr>
            <w:rFonts w:asciiTheme="minorHAnsi" w:eastAsiaTheme="minorEastAsia" w:hAnsiTheme="minorHAnsi" w:cstheme="minorBidi"/>
            <w:smallCaps w:val="0"/>
            <w:noProof/>
            <w:sz w:val="22"/>
            <w:szCs w:val="22"/>
            <w:lang w:eastAsia="fr-FR" w:bidi="ar-SA"/>
          </w:rPr>
          <w:tab/>
        </w:r>
        <w:r w:rsidR="003A078D" w:rsidRPr="00491F9C">
          <w:rPr>
            <w:rStyle w:val="Lienhypertexte"/>
            <w:noProof/>
          </w:rPr>
          <w:t>Scolarisation des élèves en division</w:t>
        </w:r>
        <w:r w:rsidR="003A078D">
          <w:rPr>
            <w:noProof/>
            <w:webHidden/>
          </w:rPr>
          <w:tab/>
        </w:r>
        <w:r w:rsidR="003A078D">
          <w:rPr>
            <w:noProof/>
            <w:webHidden/>
          </w:rPr>
          <w:fldChar w:fldCharType="begin"/>
        </w:r>
        <w:r w:rsidR="003A078D">
          <w:rPr>
            <w:noProof/>
            <w:webHidden/>
          </w:rPr>
          <w:instrText xml:space="preserve"> PAGEREF _Toc455738603 \h </w:instrText>
        </w:r>
        <w:r w:rsidR="003A078D">
          <w:rPr>
            <w:noProof/>
            <w:webHidden/>
          </w:rPr>
        </w:r>
        <w:r w:rsidR="003A078D">
          <w:rPr>
            <w:noProof/>
            <w:webHidden/>
          </w:rPr>
          <w:fldChar w:fldCharType="separate"/>
        </w:r>
        <w:r>
          <w:rPr>
            <w:noProof/>
            <w:webHidden/>
          </w:rPr>
          <w:t>5</w:t>
        </w:r>
        <w:r w:rsidR="003A078D">
          <w:rPr>
            <w:noProof/>
            <w:webHidden/>
          </w:rPr>
          <w:fldChar w:fldCharType="end"/>
        </w:r>
      </w:hyperlink>
    </w:p>
    <w:p w:rsidR="003A078D" w:rsidRDefault="00EB0D01">
      <w:pPr>
        <w:pStyle w:val="TM2"/>
        <w:tabs>
          <w:tab w:val="left" w:pos="640"/>
          <w:tab w:val="right" w:leader="dot" w:pos="9350"/>
        </w:tabs>
        <w:rPr>
          <w:rFonts w:asciiTheme="minorHAnsi" w:eastAsiaTheme="minorEastAsia" w:hAnsiTheme="minorHAnsi" w:cstheme="minorBidi"/>
          <w:smallCaps w:val="0"/>
          <w:noProof/>
          <w:sz w:val="22"/>
          <w:szCs w:val="22"/>
          <w:lang w:eastAsia="fr-FR" w:bidi="ar-SA"/>
        </w:rPr>
      </w:pPr>
      <w:r>
        <w:fldChar w:fldCharType="begin"/>
      </w:r>
      <w:r>
        <w:instrText xml:space="preserve"> HYPERLINK \l "_Toc</w:instrText>
      </w:r>
      <w:r>
        <w:instrText xml:space="preserve">455738604" </w:instrText>
      </w:r>
      <w:r>
        <w:fldChar w:fldCharType="separate"/>
      </w:r>
      <w:r w:rsidR="003A078D" w:rsidRPr="00491F9C">
        <w:rPr>
          <w:rStyle w:val="Lienhypertexte"/>
          <w:noProof/>
        </w:rPr>
        <w:t>4.3</w:t>
      </w:r>
      <w:r w:rsidR="003A078D">
        <w:rPr>
          <w:rFonts w:asciiTheme="minorHAnsi" w:eastAsiaTheme="minorEastAsia" w:hAnsiTheme="minorHAnsi" w:cstheme="minorBidi"/>
          <w:smallCaps w:val="0"/>
          <w:noProof/>
          <w:sz w:val="22"/>
          <w:szCs w:val="22"/>
          <w:lang w:eastAsia="fr-FR" w:bidi="ar-SA"/>
        </w:rPr>
        <w:tab/>
      </w:r>
      <w:r w:rsidR="003A078D" w:rsidRPr="00491F9C">
        <w:rPr>
          <w:rStyle w:val="Lienhypertexte"/>
          <w:noProof/>
        </w:rPr>
        <w:t>Création des groupes</w:t>
      </w:r>
      <w:r w:rsidR="003A078D">
        <w:rPr>
          <w:noProof/>
          <w:webHidden/>
        </w:rPr>
        <w:tab/>
      </w:r>
      <w:r w:rsidR="003A078D">
        <w:rPr>
          <w:noProof/>
          <w:webHidden/>
        </w:rPr>
        <w:fldChar w:fldCharType="begin"/>
      </w:r>
      <w:r w:rsidR="003A078D">
        <w:rPr>
          <w:noProof/>
          <w:webHidden/>
        </w:rPr>
        <w:instrText xml:space="preserve"> PAGEREF _Toc455738604 \h </w:instrText>
      </w:r>
      <w:r w:rsidR="003A078D">
        <w:rPr>
          <w:noProof/>
          <w:webHidden/>
        </w:rPr>
      </w:r>
      <w:r w:rsidR="003A078D">
        <w:rPr>
          <w:noProof/>
          <w:webHidden/>
        </w:rPr>
        <w:fldChar w:fldCharType="separate"/>
      </w:r>
      <w:ins w:id="8" w:author="Utilisateur" w:date="2016-07-12T15:48:00Z">
        <w:r>
          <w:rPr>
            <w:noProof/>
            <w:webHidden/>
          </w:rPr>
          <w:t>6</w:t>
        </w:r>
      </w:ins>
      <w:del w:id="9" w:author="Utilisateur" w:date="2016-07-12T15:48:00Z">
        <w:r w:rsidR="00BE43C7" w:rsidDel="00EB0D01">
          <w:rPr>
            <w:noProof/>
            <w:webHidden/>
          </w:rPr>
          <w:delText>5</w:delText>
        </w:r>
      </w:del>
      <w:r w:rsidR="003A078D">
        <w:rPr>
          <w:noProof/>
          <w:webHidden/>
        </w:rPr>
        <w:fldChar w:fldCharType="end"/>
      </w:r>
      <w:r>
        <w:rPr>
          <w:noProof/>
        </w:rPr>
        <w:fldChar w:fldCharType="end"/>
      </w:r>
    </w:p>
    <w:p w:rsidR="003A078D" w:rsidRDefault="00EB0D01">
      <w:pPr>
        <w:pStyle w:val="TM2"/>
        <w:tabs>
          <w:tab w:val="left" w:pos="640"/>
          <w:tab w:val="right" w:leader="dot" w:pos="9350"/>
        </w:tabs>
        <w:rPr>
          <w:rFonts w:asciiTheme="minorHAnsi" w:eastAsiaTheme="minorEastAsia" w:hAnsiTheme="minorHAnsi" w:cstheme="minorBidi"/>
          <w:smallCaps w:val="0"/>
          <w:noProof/>
          <w:sz w:val="22"/>
          <w:szCs w:val="22"/>
          <w:lang w:eastAsia="fr-FR" w:bidi="ar-SA"/>
        </w:rPr>
      </w:pPr>
      <w:hyperlink w:anchor="_Toc455738605" w:history="1">
        <w:r w:rsidR="003A078D" w:rsidRPr="00491F9C">
          <w:rPr>
            <w:rStyle w:val="Lienhypertexte"/>
            <w:noProof/>
          </w:rPr>
          <w:t>4.4</w:t>
        </w:r>
        <w:r w:rsidR="003A078D">
          <w:rPr>
            <w:rFonts w:asciiTheme="minorHAnsi" w:eastAsiaTheme="minorEastAsia" w:hAnsiTheme="minorHAnsi" w:cstheme="minorBidi"/>
            <w:smallCaps w:val="0"/>
            <w:noProof/>
            <w:sz w:val="22"/>
            <w:szCs w:val="22"/>
            <w:lang w:eastAsia="fr-FR" w:bidi="ar-SA"/>
          </w:rPr>
          <w:tab/>
        </w:r>
        <w:r w:rsidR="003A078D" w:rsidRPr="00491F9C">
          <w:rPr>
            <w:rStyle w:val="Lienhypertexte"/>
            <w:noProof/>
          </w:rPr>
          <w:t>Affectation des élèves en groupe</w:t>
        </w:r>
        <w:r w:rsidR="003A078D">
          <w:rPr>
            <w:noProof/>
            <w:webHidden/>
          </w:rPr>
          <w:tab/>
        </w:r>
        <w:r w:rsidR="003A078D">
          <w:rPr>
            <w:noProof/>
            <w:webHidden/>
          </w:rPr>
          <w:fldChar w:fldCharType="begin"/>
        </w:r>
        <w:r w:rsidR="003A078D">
          <w:rPr>
            <w:noProof/>
            <w:webHidden/>
          </w:rPr>
          <w:instrText xml:space="preserve"> PAGEREF _Toc455738605 \h </w:instrText>
        </w:r>
        <w:r w:rsidR="003A078D">
          <w:rPr>
            <w:noProof/>
            <w:webHidden/>
          </w:rPr>
        </w:r>
        <w:r w:rsidR="003A078D">
          <w:rPr>
            <w:noProof/>
            <w:webHidden/>
          </w:rPr>
          <w:fldChar w:fldCharType="separate"/>
        </w:r>
        <w:r>
          <w:rPr>
            <w:noProof/>
            <w:webHidden/>
          </w:rPr>
          <w:t>6</w:t>
        </w:r>
        <w:r w:rsidR="003A078D">
          <w:rPr>
            <w:noProof/>
            <w:webHidden/>
          </w:rPr>
          <w:fldChar w:fldCharType="end"/>
        </w:r>
      </w:hyperlink>
    </w:p>
    <w:p w:rsidR="003A078D" w:rsidRDefault="00EB0D01">
      <w:pPr>
        <w:pStyle w:val="TM2"/>
        <w:tabs>
          <w:tab w:val="left" w:pos="640"/>
          <w:tab w:val="right" w:leader="dot" w:pos="9350"/>
        </w:tabs>
        <w:rPr>
          <w:rFonts w:asciiTheme="minorHAnsi" w:eastAsiaTheme="minorEastAsia" w:hAnsiTheme="minorHAnsi" w:cstheme="minorBidi"/>
          <w:smallCaps w:val="0"/>
          <w:noProof/>
          <w:sz w:val="22"/>
          <w:szCs w:val="22"/>
          <w:lang w:eastAsia="fr-FR" w:bidi="ar-SA"/>
        </w:rPr>
      </w:pPr>
      <w:hyperlink w:anchor="_Toc455738606" w:history="1">
        <w:r w:rsidR="003A078D" w:rsidRPr="00491F9C">
          <w:rPr>
            <w:rStyle w:val="Lienhypertexte"/>
            <w:noProof/>
          </w:rPr>
          <w:t>4.5</w:t>
        </w:r>
        <w:r w:rsidR="003A078D">
          <w:rPr>
            <w:rFonts w:asciiTheme="minorHAnsi" w:eastAsiaTheme="minorEastAsia" w:hAnsiTheme="minorHAnsi" w:cstheme="minorBidi"/>
            <w:smallCaps w:val="0"/>
            <w:noProof/>
            <w:sz w:val="22"/>
            <w:szCs w:val="22"/>
            <w:lang w:eastAsia="fr-FR" w:bidi="ar-SA"/>
          </w:rPr>
          <w:tab/>
        </w:r>
        <w:r w:rsidR="003A078D" w:rsidRPr="00491F9C">
          <w:rPr>
            <w:rStyle w:val="Lienhypertexte"/>
            <w:noProof/>
          </w:rPr>
          <w:t>Déclaration des enseignements de l’établissement/ Affectation des ressources enseignantes aux enseignements de l’établissement</w:t>
        </w:r>
        <w:r w:rsidR="003A078D">
          <w:rPr>
            <w:noProof/>
            <w:webHidden/>
          </w:rPr>
          <w:tab/>
        </w:r>
        <w:r w:rsidR="003A078D">
          <w:rPr>
            <w:noProof/>
            <w:webHidden/>
          </w:rPr>
          <w:fldChar w:fldCharType="begin"/>
        </w:r>
        <w:r w:rsidR="003A078D">
          <w:rPr>
            <w:noProof/>
            <w:webHidden/>
          </w:rPr>
          <w:instrText xml:space="preserve"> PAGEREF _Toc455738606 \h </w:instrText>
        </w:r>
        <w:r w:rsidR="003A078D">
          <w:rPr>
            <w:noProof/>
            <w:webHidden/>
          </w:rPr>
        </w:r>
        <w:r w:rsidR="003A078D">
          <w:rPr>
            <w:noProof/>
            <w:webHidden/>
          </w:rPr>
          <w:fldChar w:fldCharType="separate"/>
        </w:r>
        <w:r>
          <w:rPr>
            <w:noProof/>
            <w:webHidden/>
          </w:rPr>
          <w:t>7</w:t>
        </w:r>
        <w:r w:rsidR="003A078D">
          <w:rPr>
            <w:noProof/>
            <w:webHidden/>
          </w:rPr>
          <w:fldChar w:fldCharType="end"/>
        </w:r>
      </w:hyperlink>
    </w:p>
    <w:p w:rsidR="003A078D" w:rsidRDefault="00EB0D01">
      <w:pPr>
        <w:pStyle w:val="TM2"/>
        <w:tabs>
          <w:tab w:val="left" w:pos="640"/>
          <w:tab w:val="right" w:leader="dot" w:pos="9350"/>
        </w:tabs>
        <w:rPr>
          <w:rFonts w:asciiTheme="minorHAnsi" w:eastAsiaTheme="minorEastAsia" w:hAnsiTheme="minorHAnsi" w:cstheme="minorBidi"/>
          <w:smallCaps w:val="0"/>
          <w:noProof/>
          <w:sz w:val="22"/>
          <w:szCs w:val="22"/>
          <w:lang w:eastAsia="fr-FR" w:bidi="ar-SA"/>
        </w:rPr>
      </w:pPr>
      <w:r>
        <w:fldChar w:fldCharType="begin"/>
      </w:r>
      <w:r>
        <w:instrText xml:space="preserve"> HYPERLINK \l "_Toc455738607" </w:instrText>
      </w:r>
      <w:r>
        <w:fldChar w:fldCharType="separate"/>
      </w:r>
      <w:r w:rsidR="003A078D" w:rsidRPr="00491F9C">
        <w:rPr>
          <w:rStyle w:val="Lienhypertexte"/>
          <w:noProof/>
        </w:rPr>
        <w:t>4.6</w:t>
      </w:r>
      <w:r w:rsidR="003A078D">
        <w:rPr>
          <w:rFonts w:asciiTheme="minorHAnsi" w:eastAsiaTheme="minorEastAsia" w:hAnsiTheme="minorHAnsi" w:cstheme="minorBidi"/>
          <w:smallCaps w:val="0"/>
          <w:noProof/>
          <w:sz w:val="22"/>
          <w:szCs w:val="22"/>
          <w:lang w:eastAsia="fr-FR" w:bidi="ar-SA"/>
        </w:rPr>
        <w:tab/>
      </w:r>
      <w:r w:rsidR="003A078D" w:rsidRPr="00491F9C">
        <w:rPr>
          <w:rStyle w:val="Lienhypertexte"/>
          <w:noProof/>
        </w:rPr>
        <w:t>Création des matières locales</w:t>
      </w:r>
      <w:r w:rsidR="003A078D">
        <w:rPr>
          <w:noProof/>
          <w:webHidden/>
        </w:rPr>
        <w:tab/>
      </w:r>
      <w:r w:rsidR="003A078D">
        <w:rPr>
          <w:noProof/>
          <w:webHidden/>
        </w:rPr>
        <w:fldChar w:fldCharType="begin"/>
      </w:r>
      <w:r w:rsidR="003A078D">
        <w:rPr>
          <w:noProof/>
          <w:webHidden/>
        </w:rPr>
        <w:instrText xml:space="preserve"> PAGEREF _Toc455738607 \h </w:instrText>
      </w:r>
      <w:r w:rsidR="003A078D">
        <w:rPr>
          <w:noProof/>
          <w:webHidden/>
        </w:rPr>
      </w:r>
      <w:r w:rsidR="003A078D">
        <w:rPr>
          <w:noProof/>
          <w:webHidden/>
        </w:rPr>
        <w:fldChar w:fldCharType="separate"/>
      </w:r>
      <w:ins w:id="10" w:author="Utilisateur" w:date="2016-07-12T15:48:00Z">
        <w:r>
          <w:rPr>
            <w:noProof/>
            <w:webHidden/>
          </w:rPr>
          <w:t>8</w:t>
        </w:r>
      </w:ins>
      <w:del w:id="11" w:author="Utilisateur" w:date="2016-07-12T15:48:00Z">
        <w:r w:rsidR="00BE43C7" w:rsidDel="00EB0D01">
          <w:rPr>
            <w:noProof/>
            <w:webHidden/>
          </w:rPr>
          <w:delText>7</w:delText>
        </w:r>
      </w:del>
      <w:r w:rsidR="003A078D">
        <w:rPr>
          <w:noProof/>
          <w:webHidden/>
        </w:rPr>
        <w:fldChar w:fldCharType="end"/>
      </w:r>
      <w:r>
        <w:rPr>
          <w:noProof/>
        </w:rPr>
        <w:fldChar w:fldCharType="end"/>
      </w:r>
    </w:p>
    <w:p w:rsidR="00176288" w:rsidRDefault="004E64FC" w:rsidP="000F4C12">
      <w:r>
        <w:fldChar w:fldCharType="end"/>
      </w:r>
    </w:p>
    <w:p w:rsidR="00176288" w:rsidRPr="005823C2" w:rsidRDefault="00176288" w:rsidP="00176288">
      <w:pPr>
        <w:pStyle w:val="Titre1"/>
      </w:pPr>
      <w:bookmarkStart w:id="12" w:name="_Toc362950387"/>
      <w:bookmarkStart w:id="13" w:name="_Toc362950451"/>
      <w:bookmarkStart w:id="14" w:name="_Toc455738598"/>
      <w:r>
        <w:t>Historique des modifications</w:t>
      </w:r>
      <w:bookmarkEnd w:id="12"/>
      <w:bookmarkEnd w:id="13"/>
      <w:bookmarkEnd w:id="14"/>
    </w:p>
    <w:p w:rsidR="00176288" w:rsidRPr="005823C2" w:rsidRDefault="00176288" w:rsidP="00176288">
      <w:pPr>
        <w:spacing w:before="0" w:after="0"/>
      </w:pPr>
    </w:p>
    <w:tbl>
      <w:tblPr>
        <w:tblW w:w="970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0" w:type="dxa"/>
          <w:right w:w="70" w:type="dxa"/>
        </w:tblCellMar>
        <w:tblLook w:val="0000" w:firstRow="0" w:lastRow="0" w:firstColumn="0" w:lastColumn="0" w:noHBand="0" w:noVBand="0"/>
      </w:tblPr>
      <w:tblGrid>
        <w:gridCol w:w="1488"/>
        <w:gridCol w:w="992"/>
        <w:gridCol w:w="4678"/>
        <w:gridCol w:w="2551"/>
      </w:tblGrid>
      <w:tr w:rsidR="00176288" w:rsidRPr="005823C2" w:rsidTr="006E4D31">
        <w:trPr>
          <w:tblHeader/>
        </w:trPr>
        <w:tc>
          <w:tcPr>
            <w:tcW w:w="1488" w:type="dxa"/>
            <w:shd w:val="clear" w:color="auto" w:fill="548DD4"/>
          </w:tcPr>
          <w:p w:rsidR="00176288" w:rsidRPr="005823C2" w:rsidRDefault="00176288" w:rsidP="006E4D31">
            <w:pPr>
              <w:pStyle w:val="ODTableauTitre"/>
            </w:pPr>
            <w:r w:rsidRPr="005823C2">
              <w:t>Date</w:t>
            </w:r>
          </w:p>
        </w:tc>
        <w:tc>
          <w:tcPr>
            <w:tcW w:w="992" w:type="dxa"/>
            <w:shd w:val="clear" w:color="auto" w:fill="548DD4"/>
          </w:tcPr>
          <w:p w:rsidR="00176288" w:rsidRPr="005823C2" w:rsidRDefault="00176288" w:rsidP="006E4D31">
            <w:pPr>
              <w:pStyle w:val="ODTableauTitre"/>
            </w:pPr>
            <w:r w:rsidRPr="005823C2">
              <w:t>Version</w:t>
            </w:r>
          </w:p>
        </w:tc>
        <w:tc>
          <w:tcPr>
            <w:tcW w:w="4678" w:type="dxa"/>
            <w:shd w:val="clear" w:color="auto" w:fill="548DD4"/>
          </w:tcPr>
          <w:p w:rsidR="00176288" w:rsidRPr="005823C2" w:rsidRDefault="00176288" w:rsidP="006E4D31">
            <w:pPr>
              <w:pStyle w:val="ODTableauTitre"/>
            </w:pPr>
            <w:r w:rsidRPr="005823C2">
              <w:t>Description</w:t>
            </w:r>
          </w:p>
        </w:tc>
        <w:tc>
          <w:tcPr>
            <w:tcW w:w="2551" w:type="dxa"/>
            <w:shd w:val="clear" w:color="auto" w:fill="548DD4"/>
          </w:tcPr>
          <w:p w:rsidR="00176288" w:rsidRPr="005823C2" w:rsidRDefault="00176288" w:rsidP="006E4D31">
            <w:pPr>
              <w:pStyle w:val="ODTableauTitre"/>
            </w:pPr>
            <w:r w:rsidRPr="005823C2">
              <w:t>Auteurs</w:t>
            </w:r>
          </w:p>
        </w:tc>
      </w:tr>
      <w:tr w:rsidR="00176288" w:rsidRPr="005823C2" w:rsidTr="006E4D31">
        <w:tc>
          <w:tcPr>
            <w:tcW w:w="1488" w:type="dxa"/>
          </w:tcPr>
          <w:p w:rsidR="00176288" w:rsidRPr="005823C2" w:rsidRDefault="008C41B3" w:rsidP="0027066B">
            <w:pPr>
              <w:pStyle w:val="ODTableauLigne"/>
              <w:jc w:val="center"/>
            </w:pPr>
            <w:r>
              <w:t>06</w:t>
            </w:r>
            <w:r w:rsidR="002B0B45">
              <w:t>/</w:t>
            </w:r>
            <w:r>
              <w:t>07</w:t>
            </w:r>
            <w:r w:rsidR="002B0B45">
              <w:t>/201</w:t>
            </w:r>
            <w:r w:rsidR="0027066B">
              <w:t>6</w:t>
            </w:r>
          </w:p>
        </w:tc>
        <w:tc>
          <w:tcPr>
            <w:tcW w:w="992" w:type="dxa"/>
          </w:tcPr>
          <w:p w:rsidR="00176288" w:rsidRPr="005823C2" w:rsidRDefault="002B0B45" w:rsidP="006E4D31">
            <w:pPr>
              <w:pStyle w:val="ODTableauLigne"/>
              <w:tabs>
                <w:tab w:val="left" w:pos="735"/>
              </w:tabs>
              <w:jc w:val="center"/>
            </w:pPr>
            <w:r>
              <w:t>1.0</w:t>
            </w:r>
          </w:p>
        </w:tc>
        <w:tc>
          <w:tcPr>
            <w:tcW w:w="4678" w:type="dxa"/>
          </w:tcPr>
          <w:p w:rsidR="00176288" w:rsidRPr="005823C2" w:rsidRDefault="002B0B45" w:rsidP="006E4D31">
            <w:pPr>
              <w:pStyle w:val="ODTableauLigne"/>
            </w:pPr>
            <w:r>
              <w:t>Initialisation du document</w:t>
            </w:r>
          </w:p>
        </w:tc>
        <w:tc>
          <w:tcPr>
            <w:tcW w:w="2551" w:type="dxa"/>
          </w:tcPr>
          <w:p w:rsidR="00176288" w:rsidRPr="005823C2" w:rsidRDefault="002B0B45" w:rsidP="006E4D31">
            <w:pPr>
              <w:pStyle w:val="ODTableauLigne"/>
              <w:jc w:val="left"/>
            </w:pPr>
            <w:r>
              <w:t>DSI</w:t>
            </w:r>
            <w:r w:rsidR="00C72350">
              <w:t xml:space="preserve"> Grenoble</w:t>
            </w:r>
          </w:p>
        </w:tc>
      </w:tr>
      <w:tr w:rsidR="00832920" w:rsidRPr="005823C2" w:rsidTr="006E4D31">
        <w:trPr>
          <w:ins w:id="15" w:author="Utilisateur" w:date="2016-07-12T15:16:00Z"/>
        </w:trPr>
        <w:tc>
          <w:tcPr>
            <w:tcW w:w="1488" w:type="dxa"/>
          </w:tcPr>
          <w:p w:rsidR="00832920" w:rsidRDefault="00832920" w:rsidP="0027066B">
            <w:pPr>
              <w:pStyle w:val="ODTableauLigne"/>
              <w:jc w:val="center"/>
              <w:rPr>
                <w:ins w:id="16" w:author="Utilisateur" w:date="2016-07-12T15:16:00Z"/>
              </w:rPr>
            </w:pPr>
            <w:ins w:id="17" w:author="Utilisateur" w:date="2016-07-12T15:16:00Z">
              <w:r>
                <w:t>12/07/2016</w:t>
              </w:r>
            </w:ins>
          </w:p>
        </w:tc>
        <w:tc>
          <w:tcPr>
            <w:tcW w:w="992" w:type="dxa"/>
          </w:tcPr>
          <w:p w:rsidR="00832920" w:rsidRDefault="00832920" w:rsidP="006E4D31">
            <w:pPr>
              <w:pStyle w:val="ODTableauLigne"/>
              <w:tabs>
                <w:tab w:val="left" w:pos="735"/>
              </w:tabs>
              <w:jc w:val="center"/>
              <w:rPr>
                <w:ins w:id="18" w:author="Utilisateur" w:date="2016-07-12T15:16:00Z"/>
              </w:rPr>
            </w:pPr>
            <w:ins w:id="19" w:author="Utilisateur" w:date="2016-07-12T15:16:00Z">
              <w:r>
                <w:t>1.1</w:t>
              </w:r>
            </w:ins>
          </w:p>
        </w:tc>
        <w:tc>
          <w:tcPr>
            <w:tcW w:w="4678" w:type="dxa"/>
          </w:tcPr>
          <w:p w:rsidR="00832920" w:rsidRDefault="00B45B3A" w:rsidP="00B45B3A">
            <w:pPr>
              <w:pStyle w:val="ODTableauLigne"/>
              <w:rPr>
                <w:ins w:id="20" w:author="Utilisateur" w:date="2016-07-12T15:16:00Z"/>
              </w:rPr>
              <w:pPrChange w:id="21" w:author="Utilisateur" w:date="2016-07-12T15:44:00Z">
                <w:pPr>
                  <w:pStyle w:val="ODTableauLigne"/>
                </w:pPr>
              </w:pPrChange>
            </w:pPr>
            <w:ins w:id="22" w:author="Utilisateur" w:date="2016-07-12T15:44:00Z">
              <w:r>
                <w:t>Questions/r</w:t>
              </w:r>
            </w:ins>
            <w:ins w:id="23" w:author="Utilisateur" w:date="2016-07-12T15:17:00Z">
              <w:r w:rsidR="00832920">
                <w:t>emarques MOA BEE</w:t>
              </w:r>
            </w:ins>
          </w:p>
        </w:tc>
        <w:tc>
          <w:tcPr>
            <w:tcW w:w="2551" w:type="dxa"/>
          </w:tcPr>
          <w:p w:rsidR="00832920" w:rsidRDefault="00832920" w:rsidP="006E4D31">
            <w:pPr>
              <w:pStyle w:val="ODTableauLigne"/>
              <w:jc w:val="left"/>
              <w:rPr>
                <w:ins w:id="24" w:author="Utilisateur" w:date="2016-07-12T15:16:00Z"/>
              </w:rPr>
            </w:pPr>
            <w:ins w:id="25" w:author="Utilisateur" w:date="2016-07-12T15:17:00Z">
              <w:r>
                <w:t>S. Jaouen</w:t>
              </w:r>
            </w:ins>
          </w:p>
        </w:tc>
      </w:tr>
    </w:tbl>
    <w:p w:rsidR="00B81DCD" w:rsidRPr="000F4C12" w:rsidRDefault="00B81DCD" w:rsidP="000F4C12"/>
    <w:p w:rsidR="009C3CFD" w:rsidRPr="00437774" w:rsidRDefault="00A03C52" w:rsidP="00CC147C">
      <w:pPr>
        <w:pStyle w:val="Titre1"/>
      </w:pPr>
      <w:bookmarkStart w:id="26" w:name="h.yacotsekwtdw"/>
      <w:bookmarkStart w:id="27" w:name="_Toc362950388"/>
      <w:bookmarkStart w:id="28" w:name="_Toc362950452"/>
      <w:bookmarkStart w:id="29" w:name="_Toc455738599"/>
      <w:bookmarkEnd w:id="26"/>
      <w:r w:rsidRPr="00437774">
        <w:t>documents de référence</w:t>
      </w:r>
      <w:bookmarkEnd w:id="27"/>
      <w:bookmarkEnd w:id="28"/>
      <w:bookmarkEnd w:id="29"/>
    </w:p>
    <w:p w:rsidR="00CC147C" w:rsidRPr="00437774" w:rsidRDefault="00CC147C" w:rsidP="00CC147C"/>
    <w:tbl>
      <w:tblPr>
        <w:tblW w:w="0" w:type="auto"/>
        <w:tblInd w:w="70" w:type="dxa"/>
        <w:tblLayout w:type="fixed"/>
        <w:tblCellMar>
          <w:left w:w="70" w:type="dxa"/>
          <w:right w:w="70" w:type="dxa"/>
        </w:tblCellMar>
        <w:tblLook w:val="0000" w:firstRow="0" w:lastRow="0" w:firstColumn="0" w:lastColumn="0" w:noHBand="0" w:noVBand="0"/>
      </w:tblPr>
      <w:tblGrid>
        <w:gridCol w:w="1396"/>
        <w:gridCol w:w="991"/>
        <w:gridCol w:w="4002"/>
        <w:gridCol w:w="132"/>
        <w:gridCol w:w="2839"/>
      </w:tblGrid>
      <w:tr w:rsidR="00D52E2A" w:rsidTr="002D68DA">
        <w:trPr>
          <w:tblHeader/>
        </w:trPr>
        <w:tc>
          <w:tcPr>
            <w:tcW w:w="1396" w:type="dxa"/>
            <w:tcBorders>
              <w:top w:val="single" w:sz="4" w:space="0" w:color="808080"/>
              <w:left w:val="single" w:sz="4" w:space="0" w:color="808080"/>
              <w:bottom w:val="single" w:sz="4" w:space="0" w:color="808080"/>
            </w:tcBorders>
            <w:shd w:val="clear" w:color="auto" w:fill="548DD4"/>
          </w:tcPr>
          <w:p w:rsidR="00D52E2A" w:rsidRDefault="00D52E2A" w:rsidP="002D68DA">
            <w:pPr>
              <w:pStyle w:val="ODTableauTitre"/>
              <w:snapToGrid w:val="0"/>
              <w:rPr>
                <w:rFonts w:cs="Calibri"/>
                <w:sz w:val="22"/>
                <w:szCs w:val="22"/>
              </w:rPr>
            </w:pPr>
            <w:r>
              <w:rPr>
                <w:rFonts w:cs="Calibri"/>
                <w:sz w:val="22"/>
                <w:szCs w:val="22"/>
              </w:rPr>
              <w:t>Date</w:t>
            </w:r>
          </w:p>
        </w:tc>
        <w:tc>
          <w:tcPr>
            <w:tcW w:w="991" w:type="dxa"/>
            <w:tcBorders>
              <w:top w:val="single" w:sz="4" w:space="0" w:color="808080"/>
              <w:left w:val="single" w:sz="4" w:space="0" w:color="808080"/>
              <w:bottom w:val="single" w:sz="4" w:space="0" w:color="808080"/>
            </w:tcBorders>
            <w:shd w:val="clear" w:color="auto" w:fill="548DD4"/>
          </w:tcPr>
          <w:p w:rsidR="00D52E2A" w:rsidRDefault="00D52E2A" w:rsidP="002D68DA">
            <w:pPr>
              <w:pStyle w:val="ODTableauTitre"/>
              <w:snapToGrid w:val="0"/>
              <w:rPr>
                <w:rFonts w:cs="Calibri"/>
                <w:sz w:val="22"/>
                <w:szCs w:val="22"/>
              </w:rPr>
            </w:pPr>
            <w:r>
              <w:rPr>
                <w:rFonts w:cs="Calibri"/>
                <w:sz w:val="22"/>
                <w:szCs w:val="22"/>
              </w:rPr>
              <w:t>Version</w:t>
            </w:r>
          </w:p>
        </w:tc>
        <w:tc>
          <w:tcPr>
            <w:tcW w:w="4002" w:type="dxa"/>
            <w:tcBorders>
              <w:top w:val="single" w:sz="4" w:space="0" w:color="808080"/>
              <w:left w:val="single" w:sz="4" w:space="0" w:color="808080"/>
              <w:bottom w:val="single" w:sz="4" w:space="0" w:color="808080"/>
            </w:tcBorders>
            <w:shd w:val="clear" w:color="auto" w:fill="548DD4"/>
          </w:tcPr>
          <w:p w:rsidR="00D52E2A" w:rsidRDefault="00D52E2A" w:rsidP="002D68DA">
            <w:pPr>
              <w:pStyle w:val="ODTableauTitre"/>
              <w:snapToGrid w:val="0"/>
              <w:rPr>
                <w:rFonts w:cs="Calibri"/>
                <w:sz w:val="22"/>
                <w:szCs w:val="22"/>
              </w:rPr>
            </w:pPr>
            <w:r>
              <w:rPr>
                <w:rFonts w:cs="Calibri"/>
                <w:sz w:val="22"/>
                <w:szCs w:val="22"/>
              </w:rPr>
              <w:t>Description</w:t>
            </w:r>
          </w:p>
        </w:tc>
        <w:tc>
          <w:tcPr>
            <w:tcW w:w="2971" w:type="dxa"/>
            <w:gridSpan w:val="2"/>
            <w:tcBorders>
              <w:top w:val="single" w:sz="4" w:space="0" w:color="808080"/>
              <w:left w:val="single" w:sz="4" w:space="0" w:color="808080"/>
              <w:bottom w:val="single" w:sz="4" w:space="0" w:color="808080"/>
              <w:right w:val="single" w:sz="4" w:space="0" w:color="808080"/>
            </w:tcBorders>
            <w:shd w:val="clear" w:color="auto" w:fill="548DD4"/>
          </w:tcPr>
          <w:p w:rsidR="00D52E2A" w:rsidRDefault="00D52E2A" w:rsidP="002D68DA">
            <w:pPr>
              <w:pStyle w:val="ODTableauTitre"/>
              <w:snapToGrid w:val="0"/>
              <w:rPr>
                <w:rFonts w:cs="Calibri"/>
                <w:sz w:val="22"/>
                <w:szCs w:val="22"/>
              </w:rPr>
            </w:pPr>
            <w:r>
              <w:rPr>
                <w:rFonts w:cs="Calibri"/>
                <w:sz w:val="22"/>
                <w:szCs w:val="22"/>
              </w:rPr>
              <w:t>Auteurs</w:t>
            </w:r>
          </w:p>
        </w:tc>
      </w:tr>
      <w:tr w:rsidR="00384561" w:rsidTr="00384561">
        <w:tc>
          <w:tcPr>
            <w:tcW w:w="1396" w:type="dxa"/>
            <w:tcBorders>
              <w:top w:val="single" w:sz="4" w:space="0" w:color="808080"/>
              <w:left w:val="single" w:sz="4" w:space="0" w:color="808080"/>
              <w:bottom w:val="single" w:sz="4" w:space="0" w:color="808080"/>
            </w:tcBorders>
          </w:tcPr>
          <w:p w:rsidR="00384561" w:rsidRDefault="008C41B3" w:rsidP="0027066B">
            <w:pPr>
              <w:pStyle w:val="ODTableauLigne"/>
              <w:snapToGrid w:val="0"/>
              <w:jc w:val="center"/>
              <w:rPr>
                <w:rFonts w:ascii="Calibri" w:hAnsi="Calibri" w:cs="Calibri"/>
                <w:sz w:val="22"/>
                <w:szCs w:val="22"/>
              </w:rPr>
            </w:pPr>
            <w:r>
              <w:rPr>
                <w:rFonts w:ascii="Calibri" w:hAnsi="Calibri" w:cs="Calibri"/>
                <w:sz w:val="22"/>
                <w:szCs w:val="22"/>
              </w:rPr>
              <w:t>22/06/2016</w:t>
            </w:r>
          </w:p>
        </w:tc>
        <w:tc>
          <w:tcPr>
            <w:tcW w:w="5125" w:type="dxa"/>
            <w:gridSpan w:val="3"/>
            <w:tcBorders>
              <w:top w:val="single" w:sz="4" w:space="0" w:color="808080"/>
              <w:left w:val="single" w:sz="4" w:space="0" w:color="808080"/>
              <w:bottom w:val="single" w:sz="4" w:space="0" w:color="808080"/>
            </w:tcBorders>
          </w:tcPr>
          <w:p w:rsidR="00384561" w:rsidRDefault="008C41B3" w:rsidP="002D68DA">
            <w:pPr>
              <w:pStyle w:val="ODTableauLigne"/>
              <w:snapToGrid w:val="0"/>
              <w:rPr>
                <w:rFonts w:ascii="Calibri" w:hAnsi="Calibri" w:cs="Calibri"/>
                <w:sz w:val="22"/>
                <w:szCs w:val="22"/>
              </w:rPr>
            </w:pPr>
            <w:r>
              <w:rPr>
                <w:rFonts w:ascii="Calibri" w:hAnsi="Calibri" w:cs="Calibri"/>
                <w:sz w:val="22"/>
                <w:szCs w:val="22"/>
              </w:rPr>
              <w:t>1.0 – Présentation support pour la réunion équipe STS et BEE</w:t>
            </w:r>
          </w:p>
        </w:tc>
        <w:tc>
          <w:tcPr>
            <w:tcW w:w="2839" w:type="dxa"/>
            <w:tcBorders>
              <w:top w:val="single" w:sz="4" w:space="0" w:color="808080"/>
              <w:left w:val="single" w:sz="4" w:space="0" w:color="808080"/>
              <w:bottom w:val="single" w:sz="4" w:space="0" w:color="808080"/>
              <w:right w:val="single" w:sz="4" w:space="0" w:color="808080"/>
            </w:tcBorders>
          </w:tcPr>
          <w:p w:rsidR="00384561" w:rsidRDefault="008C41B3" w:rsidP="008C41B3">
            <w:pPr>
              <w:pStyle w:val="ODTableauLigne"/>
              <w:snapToGrid w:val="0"/>
              <w:jc w:val="left"/>
              <w:rPr>
                <w:rFonts w:ascii="Calibri" w:hAnsi="Calibri" w:cs="Calibri"/>
                <w:sz w:val="22"/>
                <w:szCs w:val="22"/>
              </w:rPr>
            </w:pPr>
            <w:r>
              <w:rPr>
                <w:rFonts w:ascii="Calibri" w:hAnsi="Calibri" w:cs="Calibri"/>
                <w:sz w:val="22"/>
                <w:szCs w:val="22"/>
              </w:rPr>
              <w:t>DSI Grenoble</w:t>
            </w:r>
          </w:p>
        </w:tc>
      </w:tr>
    </w:tbl>
    <w:p w:rsidR="00384561" w:rsidRDefault="00F65FD6" w:rsidP="00154F61">
      <w:pPr>
        <w:spacing w:before="0" w:after="0" w:line="240" w:lineRule="auto"/>
      </w:pPr>
      <w:r>
        <w:br w:type="page"/>
      </w:r>
    </w:p>
    <w:p w:rsidR="008C41B3" w:rsidRDefault="008C41B3" w:rsidP="008C41B3">
      <w:pPr>
        <w:rPr>
          <w:rFonts w:asciiTheme="majorHAnsi" w:eastAsiaTheme="majorEastAsia" w:hAnsiTheme="majorHAnsi" w:cstheme="majorBidi"/>
          <w:b/>
          <w:bCs/>
          <w:color w:val="365F91" w:themeColor="accent1" w:themeShade="BF"/>
          <w:sz w:val="28"/>
          <w:szCs w:val="28"/>
        </w:rPr>
      </w:pPr>
    </w:p>
    <w:p w:rsidR="008C41B3" w:rsidRDefault="008C41B3" w:rsidP="008C41B3">
      <w:pPr>
        <w:pStyle w:val="Titre1"/>
      </w:pPr>
      <w:bookmarkStart w:id="30" w:name="_Toc455738600"/>
      <w:r>
        <w:t>Contexte</w:t>
      </w:r>
      <w:bookmarkEnd w:id="30"/>
    </w:p>
    <w:p w:rsidR="008C41B3" w:rsidRPr="001A0A46" w:rsidRDefault="008C41B3" w:rsidP="008C41B3"/>
    <w:p w:rsidR="008C41B3" w:rsidRDefault="008C41B3" w:rsidP="008C41B3">
      <w:r>
        <w:t xml:space="preserve">Dans le cadre du projet SIECLE Vie établissement, l’analyse  conduit à s’interroger sur le positionnement de certaines responsabilités entre application et les systèmes de synchronisations existant. </w:t>
      </w:r>
    </w:p>
    <w:p w:rsidR="008C41B3" w:rsidRDefault="008C41B3" w:rsidP="008C41B3">
      <w:r>
        <w:t>Plusieurs processus et entités métiers ont été dégagés de l’analyse et pour chacun l</w:t>
      </w:r>
      <w:r w:rsidR="00797FDA">
        <w:t>es</w:t>
      </w:r>
      <w:r>
        <w:t xml:space="preserve"> problématique</w:t>
      </w:r>
      <w:r w:rsidR="00797FDA">
        <w:t>s</w:t>
      </w:r>
      <w:r>
        <w:t xml:space="preserve"> de responsabilité et de synchronisation ont été </w:t>
      </w:r>
      <w:r w:rsidR="003A078D">
        <w:t>posées</w:t>
      </w:r>
      <w:r>
        <w:t>.</w:t>
      </w:r>
    </w:p>
    <w:p w:rsidR="008C41B3" w:rsidRDefault="008C41B3" w:rsidP="008C41B3">
      <w:r>
        <w:t>Nous pouvons dégager de la vue métier les processus suivants et mettre en regard les responsabilités et les manques identifiés dans notre SI (hors logiciel externe) :</w:t>
      </w:r>
    </w:p>
    <w:p w:rsidR="008C41B3" w:rsidRDefault="008C41B3">
      <w:pPr>
        <w:spacing w:before="0" w:after="0" w:line="240" w:lineRule="auto"/>
      </w:pPr>
      <w:r>
        <w:br w:type="page"/>
      </w:r>
    </w:p>
    <w:tbl>
      <w:tblPr>
        <w:tblStyle w:val="Ombrageclair"/>
        <w:tblW w:w="13751" w:type="dxa"/>
        <w:tblInd w:w="-318" w:type="dxa"/>
        <w:tblLook w:val="04A0" w:firstRow="1" w:lastRow="0" w:firstColumn="1" w:lastColumn="0" w:noHBand="0" w:noVBand="1"/>
      </w:tblPr>
      <w:tblGrid>
        <w:gridCol w:w="3601"/>
        <w:gridCol w:w="1313"/>
        <w:gridCol w:w="2462"/>
        <w:gridCol w:w="1420"/>
        <w:gridCol w:w="4955"/>
      </w:tblGrid>
      <w:tr w:rsidR="00797FDA" w:rsidRPr="008C41B3" w:rsidTr="00797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7FDA" w:rsidRPr="008C41B3" w:rsidRDefault="00797FDA" w:rsidP="008C4E41">
            <w:pPr>
              <w:spacing w:after="0" w:line="240" w:lineRule="auto"/>
              <w:ind w:left="360"/>
              <w:rPr>
                <w:sz w:val="18"/>
              </w:rPr>
            </w:pPr>
            <w:r w:rsidRPr="008C41B3">
              <w:rPr>
                <w:sz w:val="18"/>
              </w:rPr>
              <w:lastRenderedPageBreak/>
              <w:t>Processus métier</w:t>
            </w:r>
          </w:p>
        </w:tc>
        <w:tc>
          <w:tcPr>
            <w:tcW w:w="0" w:type="auto"/>
          </w:tcPr>
          <w:p w:rsidR="00797FDA" w:rsidRPr="008C41B3" w:rsidRDefault="00797FDA" w:rsidP="008C4E41">
            <w:pPr>
              <w:cnfStyle w:val="100000000000" w:firstRow="1" w:lastRow="0" w:firstColumn="0" w:lastColumn="0" w:oddVBand="0" w:evenVBand="0" w:oddHBand="0" w:evenHBand="0" w:firstRowFirstColumn="0" w:firstRowLastColumn="0" w:lastRowFirstColumn="0" w:lastRowLastColumn="0"/>
              <w:rPr>
                <w:sz w:val="18"/>
              </w:rPr>
            </w:pPr>
            <w:r w:rsidRPr="008C41B3">
              <w:rPr>
                <w:sz w:val="18"/>
              </w:rPr>
              <w:t>Responsabilité</w:t>
            </w:r>
          </w:p>
        </w:tc>
        <w:tc>
          <w:tcPr>
            <w:tcW w:w="0" w:type="auto"/>
          </w:tcPr>
          <w:p w:rsidR="00797FDA" w:rsidRPr="008C41B3" w:rsidRDefault="00797FDA" w:rsidP="008C4E41">
            <w:pPr>
              <w:cnfStyle w:val="100000000000" w:firstRow="1" w:lastRow="0" w:firstColumn="0" w:lastColumn="0" w:oddVBand="0" w:evenVBand="0" w:oddHBand="0" w:evenHBand="0" w:firstRowFirstColumn="0" w:firstRowLastColumn="0" w:lastRowFirstColumn="0" w:lastRowLastColumn="0"/>
              <w:rPr>
                <w:sz w:val="18"/>
              </w:rPr>
            </w:pPr>
            <w:r w:rsidRPr="008C41B3">
              <w:rPr>
                <w:sz w:val="18"/>
              </w:rPr>
              <w:t>Synchronisation</w:t>
            </w:r>
          </w:p>
        </w:tc>
        <w:tc>
          <w:tcPr>
            <w:tcW w:w="0" w:type="auto"/>
          </w:tcPr>
          <w:p w:rsidR="00797FDA" w:rsidRPr="008C41B3" w:rsidRDefault="00797FDA" w:rsidP="008C4E41">
            <w:pPr>
              <w:cnfStyle w:val="100000000000" w:firstRow="1" w:lastRow="0" w:firstColumn="0" w:lastColumn="0" w:oddVBand="0" w:evenVBand="0" w:oddHBand="0" w:evenHBand="0" w:firstRowFirstColumn="0" w:firstRowLastColumn="0" w:lastRowFirstColumn="0" w:lastRowLastColumn="0"/>
              <w:rPr>
                <w:sz w:val="18"/>
              </w:rPr>
            </w:pPr>
            <w:r>
              <w:rPr>
                <w:sz w:val="18"/>
              </w:rPr>
              <w:t>Appli synchronisées</w:t>
            </w:r>
          </w:p>
        </w:tc>
        <w:tc>
          <w:tcPr>
            <w:tcW w:w="0" w:type="auto"/>
          </w:tcPr>
          <w:p w:rsidR="00797FDA" w:rsidRPr="008C41B3" w:rsidRDefault="00797FDA" w:rsidP="008C4E41">
            <w:pPr>
              <w:cnfStyle w:val="100000000000" w:firstRow="1" w:lastRow="0" w:firstColumn="0" w:lastColumn="0" w:oddVBand="0" w:evenVBand="0" w:oddHBand="0" w:evenHBand="0" w:firstRowFirstColumn="0" w:firstRowLastColumn="0" w:lastRowFirstColumn="0" w:lastRowLastColumn="0"/>
              <w:rPr>
                <w:sz w:val="18"/>
              </w:rPr>
            </w:pPr>
            <w:r w:rsidRPr="008C41B3">
              <w:rPr>
                <w:sz w:val="18"/>
              </w:rPr>
              <w:t>A repositionner ?</w:t>
            </w:r>
          </w:p>
        </w:tc>
      </w:tr>
      <w:tr w:rsidR="00797FDA" w:rsidRPr="008C41B3" w:rsidTr="00797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7FDA" w:rsidRPr="008C41B3" w:rsidRDefault="00797FDA" w:rsidP="008C4E41">
            <w:pPr>
              <w:spacing w:after="0" w:line="240" w:lineRule="auto"/>
              <w:ind w:left="360"/>
              <w:rPr>
                <w:sz w:val="18"/>
              </w:rPr>
            </w:pPr>
            <w:r w:rsidRPr="008C41B3">
              <w:rPr>
                <w:sz w:val="18"/>
              </w:rPr>
              <w:t>Gestion du référentiel des enseignants et affectation des enseignants en établissement</w:t>
            </w:r>
          </w:p>
        </w:tc>
        <w:tc>
          <w:tcPr>
            <w:tcW w:w="0" w:type="auto"/>
          </w:tcPr>
          <w:p w:rsidR="00797FDA" w:rsidRPr="008C41B3" w:rsidRDefault="00797FDA" w:rsidP="008C4E41">
            <w:pPr>
              <w:cnfStyle w:val="000000100000" w:firstRow="0" w:lastRow="0" w:firstColumn="0" w:lastColumn="0" w:oddVBand="0" w:evenVBand="0" w:oddHBand="1" w:evenHBand="0" w:firstRowFirstColumn="0" w:firstRowLastColumn="0" w:lastRowFirstColumn="0" w:lastRowLastColumn="0"/>
              <w:rPr>
                <w:sz w:val="18"/>
              </w:rPr>
            </w:pPr>
            <w:r w:rsidRPr="008C41B3">
              <w:rPr>
                <w:sz w:val="18"/>
              </w:rPr>
              <w:t>STS</w:t>
            </w:r>
          </w:p>
        </w:tc>
        <w:tc>
          <w:tcPr>
            <w:tcW w:w="0" w:type="auto"/>
          </w:tcPr>
          <w:p w:rsidR="00797FDA" w:rsidRPr="008C41B3" w:rsidRDefault="00797FDA" w:rsidP="008C4E41">
            <w:pPr>
              <w:cnfStyle w:val="000000100000" w:firstRow="0" w:lastRow="0" w:firstColumn="0" w:lastColumn="0" w:oddVBand="0" w:evenVBand="0" w:oddHBand="1" w:evenHBand="0" w:firstRowFirstColumn="0" w:firstRowLastColumn="0" w:lastRowFirstColumn="0" w:lastRowLastColumn="0"/>
              <w:rPr>
                <w:sz w:val="18"/>
              </w:rPr>
            </w:pPr>
            <w:r w:rsidRPr="008C41B3">
              <w:rPr>
                <w:sz w:val="18"/>
              </w:rPr>
              <w:t>Via un flux de synchronisation déclenché par l’utilisateur.</w:t>
            </w:r>
          </w:p>
          <w:p w:rsidR="00797FDA" w:rsidRPr="008C41B3" w:rsidRDefault="00797FDA" w:rsidP="008C41B3">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8C41B3">
              <w:rPr>
                <w:sz w:val="18"/>
              </w:rPr>
              <w:t xml:space="preserve">Exposition d’un </w:t>
            </w:r>
            <w:proofErr w:type="spellStart"/>
            <w:r w:rsidRPr="008C41B3">
              <w:rPr>
                <w:sz w:val="18"/>
              </w:rPr>
              <w:t>webservice</w:t>
            </w:r>
            <w:proofErr w:type="spellEnd"/>
            <w:r w:rsidRPr="008C41B3">
              <w:rPr>
                <w:sz w:val="18"/>
              </w:rPr>
              <w:t xml:space="preserve">   (nouveau)</w:t>
            </w:r>
          </w:p>
        </w:tc>
        <w:tc>
          <w:tcPr>
            <w:tcW w:w="0" w:type="auto"/>
          </w:tcPr>
          <w:p w:rsidR="00797FDA" w:rsidRPr="008C41B3" w:rsidRDefault="00AF19DC" w:rsidP="008C4E41">
            <w:pPr>
              <w:cnfStyle w:val="000000100000" w:firstRow="0" w:lastRow="0" w:firstColumn="0" w:lastColumn="0" w:oddVBand="0" w:evenVBand="0" w:oddHBand="1" w:evenHBand="0" w:firstRowFirstColumn="0" w:firstRowLastColumn="0" w:lastRowFirstColumn="0" w:lastRowLastColumn="0"/>
              <w:rPr>
                <w:sz w:val="18"/>
              </w:rPr>
            </w:pPr>
            <w:r>
              <w:rPr>
                <w:sz w:val="18"/>
              </w:rPr>
              <w:t>SIECLE</w:t>
            </w:r>
          </w:p>
        </w:tc>
        <w:tc>
          <w:tcPr>
            <w:tcW w:w="0" w:type="auto"/>
          </w:tcPr>
          <w:p w:rsidR="00797FDA" w:rsidRPr="008C41B3" w:rsidRDefault="00797FDA" w:rsidP="008C4E41">
            <w:pPr>
              <w:cnfStyle w:val="000000100000" w:firstRow="0" w:lastRow="0" w:firstColumn="0" w:lastColumn="0" w:oddVBand="0" w:evenVBand="0" w:oddHBand="1" w:evenHBand="0" w:firstRowFirstColumn="0" w:firstRowLastColumn="0" w:lastRowFirstColumn="0" w:lastRowLastColumn="0"/>
              <w:rPr>
                <w:sz w:val="18"/>
              </w:rPr>
            </w:pPr>
            <w:r w:rsidRPr="008C41B3">
              <w:rPr>
                <w:sz w:val="18"/>
              </w:rPr>
              <w:t>NON</w:t>
            </w:r>
          </w:p>
        </w:tc>
      </w:tr>
      <w:tr w:rsidR="00797FDA" w:rsidRPr="008C41B3" w:rsidTr="00797FDA">
        <w:trPr>
          <w:trHeight w:val="275"/>
        </w:trPr>
        <w:tc>
          <w:tcPr>
            <w:cnfStyle w:val="001000000000" w:firstRow="0" w:lastRow="0" w:firstColumn="1" w:lastColumn="0" w:oddVBand="0" w:evenVBand="0" w:oddHBand="0" w:evenHBand="0" w:firstRowFirstColumn="0" w:firstRowLastColumn="0" w:lastRowFirstColumn="0" w:lastRowLastColumn="0"/>
            <w:tcW w:w="0" w:type="auto"/>
          </w:tcPr>
          <w:p w:rsidR="00797FDA" w:rsidRPr="008C41B3" w:rsidRDefault="00797FDA" w:rsidP="00797FDA">
            <w:pPr>
              <w:spacing w:after="0" w:line="240" w:lineRule="auto"/>
              <w:ind w:left="360"/>
              <w:rPr>
                <w:sz w:val="18"/>
              </w:rPr>
            </w:pPr>
            <w:r w:rsidRPr="008C41B3">
              <w:rPr>
                <w:sz w:val="18"/>
              </w:rPr>
              <w:t xml:space="preserve">Gestion des </w:t>
            </w:r>
            <w:r>
              <w:rPr>
                <w:sz w:val="18"/>
              </w:rPr>
              <w:t xml:space="preserve">intervenants extérieurs, </w:t>
            </w:r>
            <w:r w:rsidRPr="008C41B3">
              <w:rPr>
                <w:sz w:val="18"/>
              </w:rPr>
              <w:t xml:space="preserve"> </w:t>
            </w:r>
            <w:r>
              <w:rPr>
                <w:sz w:val="18"/>
              </w:rPr>
              <w:t xml:space="preserve">personnel </w:t>
            </w:r>
            <w:r w:rsidRPr="008C41B3">
              <w:rPr>
                <w:sz w:val="18"/>
              </w:rPr>
              <w:t>local</w:t>
            </w:r>
          </w:p>
        </w:tc>
        <w:tc>
          <w:tcPr>
            <w:tcW w:w="0" w:type="auto"/>
          </w:tcPr>
          <w:p w:rsidR="00797FDA" w:rsidRPr="008C41B3" w:rsidRDefault="00797FDA" w:rsidP="008C4E41">
            <w:pPr>
              <w:cnfStyle w:val="000000000000" w:firstRow="0" w:lastRow="0" w:firstColumn="0" w:lastColumn="0" w:oddVBand="0" w:evenVBand="0" w:oddHBand="0" w:evenHBand="0" w:firstRowFirstColumn="0" w:firstRowLastColumn="0" w:lastRowFirstColumn="0" w:lastRowLastColumn="0"/>
              <w:rPr>
                <w:sz w:val="18"/>
              </w:rPr>
            </w:pPr>
          </w:p>
        </w:tc>
        <w:tc>
          <w:tcPr>
            <w:tcW w:w="0" w:type="auto"/>
          </w:tcPr>
          <w:p w:rsidR="00797FDA" w:rsidRPr="008C41B3" w:rsidRDefault="00797FDA" w:rsidP="008C4E41">
            <w:pPr>
              <w:cnfStyle w:val="000000000000" w:firstRow="0" w:lastRow="0" w:firstColumn="0" w:lastColumn="0" w:oddVBand="0" w:evenVBand="0" w:oddHBand="0" w:evenHBand="0" w:firstRowFirstColumn="0" w:firstRowLastColumn="0" w:lastRowFirstColumn="0" w:lastRowLastColumn="0"/>
              <w:rPr>
                <w:sz w:val="18"/>
              </w:rPr>
            </w:pPr>
          </w:p>
        </w:tc>
        <w:tc>
          <w:tcPr>
            <w:tcW w:w="0" w:type="auto"/>
          </w:tcPr>
          <w:p w:rsidR="00797FDA" w:rsidRPr="008C41B3" w:rsidRDefault="00797FDA" w:rsidP="008C4E41">
            <w:pPr>
              <w:cnfStyle w:val="000000000000" w:firstRow="0" w:lastRow="0" w:firstColumn="0" w:lastColumn="0" w:oddVBand="0" w:evenVBand="0" w:oddHBand="0" w:evenHBand="0" w:firstRowFirstColumn="0" w:firstRowLastColumn="0" w:lastRowFirstColumn="0" w:lastRowLastColumn="0"/>
              <w:rPr>
                <w:color w:val="FF0000"/>
                <w:sz w:val="18"/>
              </w:rPr>
            </w:pPr>
          </w:p>
        </w:tc>
        <w:tc>
          <w:tcPr>
            <w:tcW w:w="0" w:type="auto"/>
          </w:tcPr>
          <w:p w:rsidR="00797FDA" w:rsidRPr="008C41B3" w:rsidRDefault="00797FDA" w:rsidP="008C4E41">
            <w:pPr>
              <w:cnfStyle w:val="000000000000" w:firstRow="0" w:lastRow="0" w:firstColumn="0" w:lastColumn="0" w:oddVBand="0" w:evenVBand="0" w:oddHBand="0" w:evenHBand="0" w:firstRowFirstColumn="0" w:firstRowLastColumn="0" w:lastRowFirstColumn="0" w:lastRowLastColumn="0"/>
              <w:rPr>
                <w:sz w:val="18"/>
              </w:rPr>
            </w:pPr>
            <w:r w:rsidRPr="008C41B3">
              <w:rPr>
                <w:color w:val="FF0000"/>
                <w:sz w:val="18"/>
              </w:rPr>
              <w:t>OUI</w:t>
            </w:r>
          </w:p>
        </w:tc>
      </w:tr>
      <w:tr w:rsidR="00797FDA" w:rsidRPr="008C41B3" w:rsidTr="00797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7FDA" w:rsidRPr="008C41B3" w:rsidRDefault="00797FDA" w:rsidP="008C4E41">
            <w:pPr>
              <w:ind w:left="360"/>
              <w:rPr>
                <w:sz w:val="18"/>
              </w:rPr>
            </w:pPr>
            <w:r w:rsidRPr="008C41B3">
              <w:rPr>
                <w:sz w:val="18"/>
              </w:rPr>
              <w:t>Création des divisions en établissement</w:t>
            </w:r>
          </w:p>
        </w:tc>
        <w:tc>
          <w:tcPr>
            <w:tcW w:w="0" w:type="auto"/>
          </w:tcPr>
          <w:p w:rsidR="00797FDA" w:rsidRPr="008C41B3" w:rsidRDefault="00797FDA" w:rsidP="008C4E41">
            <w:pPr>
              <w:cnfStyle w:val="000000100000" w:firstRow="0" w:lastRow="0" w:firstColumn="0" w:lastColumn="0" w:oddVBand="0" w:evenVBand="0" w:oddHBand="1" w:evenHBand="0" w:firstRowFirstColumn="0" w:firstRowLastColumn="0" w:lastRowFirstColumn="0" w:lastRowLastColumn="0"/>
              <w:rPr>
                <w:sz w:val="18"/>
              </w:rPr>
            </w:pPr>
            <w:r w:rsidRPr="008C41B3">
              <w:rPr>
                <w:sz w:val="18"/>
              </w:rPr>
              <w:t>STS</w:t>
            </w:r>
          </w:p>
        </w:tc>
        <w:tc>
          <w:tcPr>
            <w:tcW w:w="0" w:type="auto"/>
          </w:tcPr>
          <w:p w:rsidR="00797FDA" w:rsidRPr="008C41B3" w:rsidRDefault="00797FDA" w:rsidP="008C4E41">
            <w:pPr>
              <w:cnfStyle w:val="000000100000" w:firstRow="0" w:lastRow="0" w:firstColumn="0" w:lastColumn="0" w:oddVBand="0" w:evenVBand="0" w:oddHBand="1" w:evenHBand="0" w:firstRowFirstColumn="0" w:firstRowLastColumn="0" w:lastRowFirstColumn="0" w:lastRowLastColumn="0"/>
              <w:rPr>
                <w:sz w:val="18"/>
              </w:rPr>
            </w:pPr>
            <w:r w:rsidRPr="008C41B3">
              <w:rPr>
                <w:sz w:val="18"/>
              </w:rPr>
              <w:t>Via un flux de synchronisation automatique</w:t>
            </w:r>
          </w:p>
        </w:tc>
        <w:tc>
          <w:tcPr>
            <w:tcW w:w="0" w:type="auto"/>
          </w:tcPr>
          <w:p w:rsidR="00797FDA" w:rsidRPr="008C41B3" w:rsidRDefault="00797FDA" w:rsidP="00797FDA">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SIECLE </w:t>
            </w:r>
          </w:p>
        </w:tc>
        <w:tc>
          <w:tcPr>
            <w:tcW w:w="0" w:type="auto"/>
          </w:tcPr>
          <w:p w:rsidR="00797FDA" w:rsidRPr="008C41B3" w:rsidRDefault="00797FDA" w:rsidP="008C4E41">
            <w:pPr>
              <w:cnfStyle w:val="000000100000" w:firstRow="0" w:lastRow="0" w:firstColumn="0" w:lastColumn="0" w:oddVBand="0" w:evenVBand="0" w:oddHBand="1" w:evenHBand="0" w:firstRowFirstColumn="0" w:firstRowLastColumn="0" w:lastRowFirstColumn="0" w:lastRowLastColumn="0"/>
              <w:rPr>
                <w:sz w:val="18"/>
              </w:rPr>
            </w:pPr>
            <w:r w:rsidRPr="008C41B3">
              <w:rPr>
                <w:sz w:val="18"/>
              </w:rPr>
              <w:t>A l’étude dans la refonte STS</w:t>
            </w:r>
            <w:r>
              <w:rPr>
                <w:sz w:val="18"/>
              </w:rPr>
              <w:t xml:space="preserve"> pour un repositionnement vers SIECLE</w:t>
            </w:r>
          </w:p>
        </w:tc>
      </w:tr>
      <w:tr w:rsidR="00797FDA" w:rsidRPr="008C41B3" w:rsidTr="00797FDA">
        <w:tc>
          <w:tcPr>
            <w:cnfStyle w:val="001000000000" w:firstRow="0" w:lastRow="0" w:firstColumn="1" w:lastColumn="0" w:oddVBand="0" w:evenVBand="0" w:oddHBand="0" w:evenHBand="0" w:firstRowFirstColumn="0" w:firstRowLastColumn="0" w:lastRowFirstColumn="0" w:lastRowLastColumn="0"/>
            <w:tcW w:w="0" w:type="auto"/>
          </w:tcPr>
          <w:p w:rsidR="00797FDA" w:rsidRPr="008C41B3" w:rsidRDefault="00797FDA" w:rsidP="008C4E41">
            <w:pPr>
              <w:spacing w:after="0" w:line="240" w:lineRule="auto"/>
              <w:ind w:left="360"/>
              <w:rPr>
                <w:sz w:val="18"/>
              </w:rPr>
            </w:pPr>
            <w:r w:rsidRPr="008C41B3">
              <w:rPr>
                <w:sz w:val="18"/>
              </w:rPr>
              <w:t>Inscription des élèves en MEF</w:t>
            </w:r>
          </w:p>
        </w:tc>
        <w:tc>
          <w:tcPr>
            <w:tcW w:w="0" w:type="auto"/>
          </w:tcPr>
          <w:p w:rsidR="00797FDA" w:rsidRPr="008C41B3" w:rsidRDefault="00797FDA" w:rsidP="008C4E41">
            <w:pPr>
              <w:cnfStyle w:val="000000000000" w:firstRow="0" w:lastRow="0" w:firstColumn="0" w:lastColumn="0" w:oddVBand="0" w:evenVBand="0" w:oddHBand="0" w:evenHBand="0" w:firstRowFirstColumn="0" w:firstRowLastColumn="0" w:lastRowFirstColumn="0" w:lastRowLastColumn="0"/>
              <w:rPr>
                <w:sz w:val="18"/>
              </w:rPr>
            </w:pPr>
            <w:r w:rsidRPr="008C41B3">
              <w:rPr>
                <w:sz w:val="18"/>
              </w:rPr>
              <w:t>BEE</w:t>
            </w:r>
          </w:p>
        </w:tc>
        <w:tc>
          <w:tcPr>
            <w:tcW w:w="0" w:type="auto"/>
          </w:tcPr>
          <w:p w:rsidR="00797FDA" w:rsidRPr="008C41B3" w:rsidRDefault="00797FDA" w:rsidP="008C4E41">
            <w:pPr>
              <w:cnfStyle w:val="000000000000" w:firstRow="0" w:lastRow="0" w:firstColumn="0" w:lastColumn="0" w:oddVBand="0" w:evenVBand="0" w:oddHBand="0" w:evenHBand="0" w:firstRowFirstColumn="0" w:firstRowLastColumn="0" w:lastRowFirstColumn="0" w:lastRowLastColumn="0"/>
              <w:rPr>
                <w:sz w:val="18"/>
              </w:rPr>
            </w:pPr>
            <w:r w:rsidRPr="008C41B3">
              <w:rPr>
                <w:sz w:val="18"/>
              </w:rPr>
              <w:t>Depuis la base SCONET</w:t>
            </w:r>
          </w:p>
          <w:p w:rsidR="00797FDA" w:rsidRPr="008C41B3" w:rsidRDefault="00797FDA" w:rsidP="008C4E41">
            <w:pPr>
              <w:cnfStyle w:val="000000000000" w:firstRow="0" w:lastRow="0" w:firstColumn="0" w:lastColumn="0" w:oddVBand="0" w:evenVBand="0" w:oddHBand="0" w:evenHBand="0" w:firstRowFirstColumn="0" w:firstRowLastColumn="0" w:lastRowFirstColumn="0" w:lastRowLastColumn="0"/>
              <w:rPr>
                <w:sz w:val="18"/>
              </w:rPr>
            </w:pPr>
            <w:r w:rsidRPr="008C41B3">
              <w:rPr>
                <w:sz w:val="18"/>
              </w:rPr>
              <w:t xml:space="preserve">Exposition d’un </w:t>
            </w:r>
            <w:proofErr w:type="spellStart"/>
            <w:r w:rsidRPr="008C41B3">
              <w:rPr>
                <w:sz w:val="18"/>
              </w:rPr>
              <w:t>webservice</w:t>
            </w:r>
            <w:proofErr w:type="spellEnd"/>
            <w:r w:rsidRPr="008C41B3">
              <w:rPr>
                <w:sz w:val="18"/>
              </w:rPr>
              <w:t xml:space="preserve"> (nouveau)</w:t>
            </w:r>
          </w:p>
        </w:tc>
        <w:tc>
          <w:tcPr>
            <w:tcW w:w="0" w:type="auto"/>
          </w:tcPr>
          <w:p w:rsidR="00797FDA" w:rsidRPr="008C41B3" w:rsidRDefault="00797FDA" w:rsidP="008C4E41">
            <w:pPr>
              <w:cnfStyle w:val="000000000000" w:firstRow="0" w:lastRow="0" w:firstColumn="0" w:lastColumn="0" w:oddVBand="0" w:evenVBand="0" w:oddHBand="0" w:evenHBand="0" w:firstRowFirstColumn="0" w:firstRowLastColumn="0" w:lastRowFirstColumn="0" w:lastRowLastColumn="0"/>
              <w:rPr>
                <w:sz w:val="18"/>
              </w:rPr>
            </w:pPr>
            <w:r>
              <w:rPr>
                <w:sz w:val="18"/>
              </w:rPr>
              <w:t>SIECLE</w:t>
            </w:r>
          </w:p>
        </w:tc>
        <w:tc>
          <w:tcPr>
            <w:tcW w:w="0" w:type="auto"/>
          </w:tcPr>
          <w:p w:rsidR="00797FDA" w:rsidRPr="008C41B3" w:rsidRDefault="00797FDA" w:rsidP="008C4E41">
            <w:pPr>
              <w:cnfStyle w:val="000000000000" w:firstRow="0" w:lastRow="0" w:firstColumn="0" w:lastColumn="0" w:oddVBand="0" w:evenVBand="0" w:oddHBand="0" w:evenHBand="0" w:firstRowFirstColumn="0" w:firstRowLastColumn="0" w:lastRowFirstColumn="0" w:lastRowLastColumn="0"/>
              <w:rPr>
                <w:sz w:val="18"/>
              </w:rPr>
            </w:pPr>
            <w:r w:rsidRPr="008C41B3">
              <w:rPr>
                <w:sz w:val="18"/>
              </w:rPr>
              <w:t>NON</w:t>
            </w:r>
          </w:p>
        </w:tc>
      </w:tr>
      <w:tr w:rsidR="00797FDA" w:rsidRPr="008C41B3" w:rsidTr="00797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7FDA" w:rsidRPr="008C41B3" w:rsidRDefault="00797FDA" w:rsidP="008C4E41">
            <w:pPr>
              <w:ind w:left="360"/>
              <w:rPr>
                <w:sz w:val="18"/>
              </w:rPr>
            </w:pPr>
            <w:r w:rsidRPr="008C41B3">
              <w:rPr>
                <w:sz w:val="18"/>
              </w:rPr>
              <w:t>Scolarisation des élèves en division</w:t>
            </w:r>
          </w:p>
        </w:tc>
        <w:tc>
          <w:tcPr>
            <w:tcW w:w="0" w:type="auto"/>
          </w:tcPr>
          <w:p w:rsidR="00797FDA" w:rsidRPr="008C41B3" w:rsidRDefault="00797FDA" w:rsidP="008C4E41">
            <w:pPr>
              <w:cnfStyle w:val="000000100000" w:firstRow="0" w:lastRow="0" w:firstColumn="0" w:lastColumn="0" w:oddVBand="0" w:evenVBand="0" w:oddHBand="1" w:evenHBand="0" w:firstRowFirstColumn="0" w:firstRowLastColumn="0" w:lastRowFirstColumn="0" w:lastRowLastColumn="0"/>
              <w:rPr>
                <w:sz w:val="18"/>
              </w:rPr>
            </w:pPr>
            <w:r w:rsidRPr="008C41B3">
              <w:rPr>
                <w:sz w:val="18"/>
              </w:rPr>
              <w:t>BEE</w:t>
            </w:r>
          </w:p>
        </w:tc>
        <w:tc>
          <w:tcPr>
            <w:tcW w:w="0" w:type="auto"/>
          </w:tcPr>
          <w:p w:rsidR="00797FDA" w:rsidRPr="008C41B3" w:rsidRDefault="00797FDA" w:rsidP="008C4E41">
            <w:pPr>
              <w:cnfStyle w:val="000000100000" w:firstRow="0" w:lastRow="0" w:firstColumn="0" w:lastColumn="0" w:oddVBand="0" w:evenVBand="0" w:oddHBand="1" w:evenHBand="0" w:firstRowFirstColumn="0" w:firstRowLastColumn="0" w:lastRowFirstColumn="0" w:lastRowLastColumn="0"/>
              <w:rPr>
                <w:sz w:val="18"/>
              </w:rPr>
            </w:pPr>
            <w:r w:rsidRPr="008C41B3">
              <w:rPr>
                <w:sz w:val="18"/>
              </w:rPr>
              <w:t>Depuis la base SCONET</w:t>
            </w:r>
          </w:p>
          <w:p w:rsidR="00797FDA" w:rsidRPr="008C41B3" w:rsidRDefault="00797FDA" w:rsidP="008C4E41">
            <w:pPr>
              <w:cnfStyle w:val="000000100000" w:firstRow="0" w:lastRow="0" w:firstColumn="0" w:lastColumn="0" w:oddVBand="0" w:evenVBand="0" w:oddHBand="1" w:evenHBand="0" w:firstRowFirstColumn="0" w:firstRowLastColumn="0" w:lastRowFirstColumn="0" w:lastRowLastColumn="0"/>
              <w:rPr>
                <w:sz w:val="18"/>
              </w:rPr>
            </w:pPr>
          </w:p>
          <w:p w:rsidR="00797FDA" w:rsidRPr="008C41B3" w:rsidRDefault="00797FDA" w:rsidP="008C4E41">
            <w:pPr>
              <w:cnfStyle w:val="000000100000" w:firstRow="0" w:lastRow="0" w:firstColumn="0" w:lastColumn="0" w:oddVBand="0" w:evenVBand="0" w:oddHBand="1" w:evenHBand="0" w:firstRowFirstColumn="0" w:firstRowLastColumn="0" w:lastRowFirstColumn="0" w:lastRowLastColumn="0"/>
              <w:rPr>
                <w:sz w:val="18"/>
              </w:rPr>
            </w:pPr>
            <w:r w:rsidRPr="008C41B3">
              <w:rPr>
                <w:sz w:val="18"/>
              </w:rPr>
              <w:t>Flux de notification (nouveau)</w:t>
            </w:r>
          </w:p>
        </w:tc>
        <w:tc>
          <w:tcPr>
            <w:tcW w:w="0" w:type="auto"/>
          </w:tcPr>
          <w:p w:rsidR="00797FDA" w:rsidRDefault="00797FDA" w:rsidP="00797FDA">
            <w:pPr>
              <w:cnfStyle w:val="000000100000" w:firstRow="0" w:lastRow="0" w:firstColumn="0" w:lastColumn="0" w:oddVBand="0" w:evenVBand="0" w:oddHBand="1" w:evenHBand="0" w:firstRowFirstColumn="0" w:firstRowLastColumn="0" w:lastRowFirstColumn="0" w:lastRowLastColumn="0"/>
              <w:rPr>
                <w:sz w:val="18"/>
              </w:rPr>
            </w:pPr>
            <w:r>
              <w:rPr>
                <w:sz w:val="18"/>
              </w:rPr>
              <w:t>SIECLE</w:t>
            </w:r>
          </w:p>
        </w:tc>
        <w:tc>
          <w:tcPr>
            <w:tcW w:w="0" w:type="auto"/>
          </w:tcPr>
          <w:p w:rsidR="00797FDA" w:rsidRDefault="00797FDA" w:rsidP="00797FDA">
            <w:pPr>
              <w:cnfStyle w:val="000000100000" w:firstRow="0" w:lastRow="0" w:firstColumn="0" w:lastColumn="0" w:oddVBand="0" w:evenVBand="0" w:oddHBand="1" w:evenHBand="0" w:firstRowFirstColumn="0" w:firstRowLastColumn="0" w:lastRowFirstColumn="0" w:lastRowLastColumn="0"/>
              <w:rPr>
                <w:sz w:val="18"/>
              </w:rPr>
            </w:pPr>
            <w:r>
              <w:rPr>
                <w:sz w:val="18"/>
              </w:rPr>
              <w:t>NON</w:t>
            </w:r>
          </w:p>
          <w:p w:rsidR="00797FDA" w:rsidRDefault="00797FDA" w:rsidP="00797FDA">
            <w:pPr>
              <w:cnfStyle w:val="000000100000" w:firstRow="0" w:lastRow="0" w:firstColumn="0" w:lastColumn="0" w:oddVBand="0" w:evenVBand="0" w:oddHBand="1" w:evenHBand="0" w:firstRowFirstColumn="0" w:firstRowLastColumn="0" w:lastRowFirstColumn="0" w:lastRowLastColumn="0"/>
              <w:rPr>
                <w:sz w:val="18"/>
              </w:rPr>
            </w:pPr>
            <w:r>
              <w:rPr>
                <w:sz w:val="18"/>
              </w:rPr>
              <w:t>Cette information est essentielle pour BEE, elle ne peut être en responsabilité que d’un module obligatoire du domaine SIECLE.</w:t>
            </w:r>
          </w:p>
          <w:p w:rsidR="00797FDA" w:rsidRPr="008C41B3" w:rsidRDefault="00797FDA" w:rsidP="00797FDA">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Un repositionnement pourrait être étudié afin de grouper les fonctionnalités équivalentes dans le domaine SIECLE pour faciliter les </w:t>
            </w:r>
            <w:proofErr w:type="spellStart"/>
            <w:r>
              <w:rPr>
                <w:sz w:val="18"/>
              </w:rPr>
              <w:t>isage</w:t>
            </w:r>
            <w:proofErr w:type="spellEnd"/>
            <w:r>
              <w:rPr>
                <w:sz w:val="18"/>
              </w:rPr>
              <w:t xml:space="preserve"> de l’utilisateur</w:t>
            </w:r>
          </w:p>
        </w:tc>
      </w:tr>
      <w:tr w:rsidR="00797FDA" w:rsidRPr="008C41B3" w:rsidTr="00797FDA">
        <w:tc>
          <w:tcPr>
            <w:cnfStyle w:val="001000000000" w:firstRow="0" w:lastRow="0" w:firstColumn="1" w:lastColumn="0" w:oddVBand="0" w:evenVBand="0" w:oddHBand="0" w:evenHBand="0" w:firstRowFirstColumn="0" w:firstRowLastColumn="0" w:lastRowFirstColumn="0" w:lastRowLastColumn="0"/>
            <w:tcW w:w="0" w:type="auto"/>
          </w:tcPr>
          <w:p w:rsidR="00797FDA" w:rsidRPr="008C41B3" w:rsidRDefault="00797FDA" w:rsidP="008C4E41">
            <w:pPr>
              <w:ind w:left="360"/>
              <w:rPr>
                <w:sz w:val="18"/>
              </w:rPr>
            </w:pPr>
            <w:r w:rsidRPr="008C41B3">
              <w:rPr>
                <w:sz w:val="18"/>
              </w:rPr>
              <w:t xml:space="preserve">Création des groupes </w:t>
            </w:r>
          </w:p>
        </w:tc>
        <w:tc>
          <w:tcPr>
            <w:tcW w:w="0" w:type="auto"/>
          </w:tcPr>
          <w:p w:rsidR="00797FDA" w:rsidRPr="008C41B3" w:rsidRDefault="00797FDA" w:rsidP="008C4E41">
            <w:pPr>
              <w:cnfStyle w:val="000000000000" w:firstRow="0" w:lastRow="0" w:firstColumn="0" w:lastColumn="0" w:oddVBand="0" w:evenVBand="0" w:oddHBand="0" w:evenHBand="0" w:firstRowFirstColumn="0" w:firstRowLastColumn="0" w:lastRowFirstColumn="0" w:lastRowLastColumn="0"/>
              <w:rPr>
                <w:sz w:val="18"/>
              </w:rPr>
            </w:pPr>
            <w:r w:rsidRPr="008C41B3">
              <w:rPr>
                <w:sz w:val="18"/>
              </w:rPr>
              <w:t xml:space="preserve">STS </w:t>
            </w:r>
          </w:p>
        </w:tc>
        <w:tc>
          <w:tcPr>
            <w:tcW w:w="0" w:type="auto"/>
          </w:tcPr>
          <w:p w:rsidR="00797FDA" w:rsidRPr="008C41B3" w:rsidRDefault="00797FDA" w:rsidP="008C4E41">
            <w:pPr>
              <w:cnfStyle w:val="000000000000" w:firstRow="0" w:lastRow="0" w:firstColumn="0" w:lastColumn="0" w:oddVBand="0" w:evenVBand="0" w:oddHBand="0" w:evenHBand="0" w:firstRowFirstColumn="0" w:firstRowLastColumn="0" w:lastRowFirstColumn="0" w:lastRowLastColumn="0"/>
              <w:rPr>
                <w:sz w:val="18"/>
              </w:rPr>
            </w:pPr>
            <w:r w:rsidRPr="008C41B3">
              <w:rPr>
                <w:sz w:val="18"/>
              </w:rPr>
              <w:t>Via un flux de synchronisation automatique</w:t>
            </w:r>
          </w:p>
        </w:tc>
        <w:tc>
          <w:tcPr>
            <w:tcW w:w="0" w:type="auto"/>
          </w:tcPr>
          <w:p w:rsidR="00797FDA" w:rsidRPr="00AF19DC" w:rsidRDefault="00797FDA" w:rsidP="00797FDA">
            <w:pPr>
              <w:cnfStyle w:val="000000000000" w:firstRow="0" w:lastRow="0" w:firstColumn="0" w:lastColumn="0" w:oddVBand="0" w:evenVBand="0" w:oddHBand="0" w:evenHBand="0" w:firstRowFirstColumn="0" w:firstRowLastColumn="0" w:lastRowFirstColumn="0" w:lastRowLastColumn="0"/>
              <w:rPr>
                <w:sz w:val="18"/>
              </w:rPr>
            </w:pPr>
            <w:r>
              <w:rPr>
                <w:sz w:val="18"/>
              </w:rPr>
              <w:t>SIECLE</w:t>
            </w:r>
          </w:p>
        </w:tc>
        <w:tc>
          <w:tcPr>
            <w:tcW w:w="0" w:type="auto"/>
          </w:tcPr>
          <w:p w:rsidR="00797FDA" w:rsidRPr="008C41B3" w:rsidRDefault="00797FDA" w:rsidP="008C4E41">
            <w:pPr>
              <w:cnfStyle w:val="000000000000" w:firstRow="0" w:lastRow="0" w:firstColumn="0" w:lastColumn="0" w:oddVBand="0" w:evenVBand="0" w:oddHBand="0" w:evenHBand="0" w:firstRowFirstColumn="0" w:firstRowLastColumn="0" w:lastRowFirstColumn="0" w:lastRowLastColumn="0"/>
              <w:rPr>
                <w:sz w:val="18"/>
              </w:rPr>
            </w:pPr>
            <w:r w:rsidRPr="008C41B3">
              <w:rPr>
                <w:color w:val="FF0000"/>
                <w:sz w:val="18"/>
              </w:rPr>
              <w:t>OUI</w:t>
            </w:r>
          </w:p>
        </w:tc>
      </w:tr>
      <w:tr w:rsidR="00797FDA" w:rsidRPr="008C41B3" w:rsidTr="00797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7FDA" w:rsidRPr="008C41B3" w:rsidRDefault="00797FDA" w:rsidP="008C4E41">
            <w:pPr>
              <w:spacing w:after="0" w:line="240" w:lineRule="auto"/>
              <w:ind w:left="360"/>
              <w:rPr>
                <w:sz w:val="18"/>
              </w:rPr>
            </w:pPr>
            <w:r w:rsidRPr="008C41B3">
              <w:rPr>
                <w:sz w:val="18"/>
              </w:rPr>
              <w:t>Affectation des élèves en groupe</w:t>
            </w:r>
          </w:p>
        </w:tc>
        <w:tc>
          <w:tcPr>
            <w:tcW w:w="0" w:type="auto"/>
          </w:tcPr>
          <w:p w:rsidR="00797FDA" w:rsidRPr="008C41B3" w:rsidRDefault="00797FDA" w:rsidP="008C4E41">
            <w:pPr>
              <w:cnfStyle w:val="000000100000" w:firstRow="0" w:lastRow="0" w:firstColumn="0" w:lastColumn="0" w:oddVBand="0" w:evenVBand="0" w:oddHBand="1" w:evenHBand="0" w:firstRowFirstColumn="0" w:firstRowLastColumn="0" w:lastRowFirstColumn="0" w:lastRowLastColumn="0"/>
              <w:rPr>
                <w:sz w:val="18"/>
              </w:rPr>
            </w:pPr>
            <w:r w:rsidRPr="008C41B3">
              <w:rPr>
                <w:sz w:val="18"/>
              </w:rPr>
              <w:t>BEE</w:t>
            </w:r>
          </w:p>
        </w:tc>
        <w:tc>
          <w:tcPr>
            <w:tcW w:w="0" w:type="auto"/>
          </w:tcPr>
          <w:p w:rsidR="00797FDA" w:rsidRPr="008C41B3" w:rsidRDefault="00797FDA" w:rsidP="008C4E41">
            <w:pPr>
              <w:cnfStyle w:val="000000100000" w:firstRow="0" w:lastRow="0" w:firstColumn="0" w:lastColumn="0" w:oddVBand="0" w:evenVBand="0" w:oddHBand="1" w:evenHBand="0" w:firstRowFirstColumn="0" w:firstRowLastColumn="0" w:lastRowFirstColumn="0" w:lastRowLastColumn="0"/>
              <w:rPr>
                <w:sz w:val="18"/>
              </w:rPr>
            </w:pPr>
            <w:r w:rsidRPr="008C41B3">
              <w:rPr>
                <w:sz w:val="18"/>
              </w:rPr>
              <w:t>Depuis la base SCONET</w:t>
            </w:r>
          </w:p>
        </w:tc>
        <w:tc>
          <w:tcPr>
            <w:tcW w:w="0" w:type="auto"/>
          </w:tcPr>
          <w:p w:rsidR="00797FDA" w:rsidRPr="00AF19DC" w:rsidRDefault="00797FDA" w:rsidP="00797FDA">
            <w:pPr>
              <w:cnfStyle w:val="000000100000" w:firstRow="0" w:lastRow="0" w:firstColumn="0" w:lastColumn="0" w:oddVBand="0" w:evenVBand="0" w:oddHBand="1" w:evenHBand="0" w:firstRowFirstColumn="0" w:firstRowLastColumn="0" w:lastRowFirstColumn="0" w:lastRowLastColumn="0"/>
              <w:rPr>
                <w:sz w:val="18"/>
              </w:rPr>
            </w:pPr>
            <w:r>
              <w:rPr>
                <w:sz w:val="18"/>
              </w:rPr>
              <w:t>SIECLE</w:t>
            </w:r>
          </w:p>
        </w:tc>
        <w:tc>
          <w:tcPr>
            <w:tcW w:w="0" w:type="auto"/>
          </w:tcPr>
          <w:p w:rsidR="00797FDA" w:rsidRPr="008C41B3" w:rsidRDefault="00797FDA" w:rsidP="008C4E41">
            <w:pPr>
              <w:cnfStyle w:val="000000100000" w:firstRow="0" w:lastRow="0" w:firstColumn="0" w:lastColumn="0" w:oddVBand="0" w:evenVBand="0" w:oddHBand="1" w:evenHBand="0" w:firstRowFirstColumn="0" w:firstRowLastColumn="0" w:lastRowFirstColumn="0" w:lastRowLastColumn="0"/>
              <w:rPr>
                <w:sz w:val="18"/>
              </w:rPr>
            </w:pPr>
            <w:r w:rsidRPr="008C41B3">
              <w:rPr>
                <w:color w:val="FF0000"/>
                <w:sz w:val="18"/>
              </w:rPr>
              <w:t>OUI</w:t>
            </w:r>
          </w:p>
        </w:tc>
      </w:tr>
      <w:tr w:rsidR="00797FDA" w:rsidRPr="008C41B3" w:rsidTr="00797FDA">
        <w:tc>
          <w:tcPr>
            <w:cnfStyle w:val="001000000000" w:firstRow="0" w:lastRow="0" w:firstColumn="1" w:lastColumn="0" w:oddVBand="0" w:evenVBand="0" w:oddHBand="0" w:evenHBand="0" w:firstRowFirstColumn="0" w:firstRowLastColumn="0" w:lastRowFirstColumn="0" w:lastRowLastColumn="0"/>
            <w:tcW w:w="0" w:type="auto"/>
          </w:tcPr>
          <w:p w:rsidR="00797FDA" w:rsidRPr="008C41B3" w:rsidRDefault="00797FDA" w:rsidP="008C4E41">
            <w:pPr>
              <w:spacing w:after="0" w:line="240" w:lineRule="auto"/>
              <w:ind w:left="360"/>
              <w:rPr>
                <w:sz w:val="18"/>
              </w:rPr>
            </w:pPr>
            <w:r w:rsidRPr="008C41B3">
              <w:rPr>
                <w:sz w:val="18"/>
              </w:rPr>
              <w:t>Déclaration des enseignements de l’établissement</w:t>
            </w:r>
          </w:p>
        </w:tc>
        <w:tc>
          <w:tcPr>
            <w:tcW w:w="0" w:type="auto"/>
          </w:tcPr>
          <w:p w:rsidR="00797FDA" w:rsidRPr="008C41B3" w:rsidRDefault="00797FDA" w:rsidP="008C4E41">
            <w:pPr>
              <w:cnfStyle w:val="000000000000" w:firstRow="0" w:lastRow="0" w:firstColumn="0" w:lastColumn="0" w:oddVBand="0" w:evenVBand="0" w:oddHBand="0" w:evenHBand="0" w:firstRowFirstColumn="0" w:firstRowLastColumn="0" w:lastRowFirstColumn="0" w:lastRowLastColumn="0"/>
              <w:rPr>
                <w:sz w:val="18"/>
              </w:rPr>
            </w:pPr>
            <w:r w:rsidRPr="008C41B3">
              <w:rPr>
                <w:sz w:val="18"/>
              </w:rPr>
              <w:t>STS</w:t>
            </w:r>
          </w:p>
        </w:tc>
        <w:tc>
          <w:tcPr>
            <w:tcW w:w="0" w:type="auto"/>
          </w:tcPr>
          <w:p w:rsidR="00797FDA" w:rsidRPr="008C41B3" w:rsidRDefault="00797FDA" w:rsidP="008C4E41">
            <w:pPr>
              <w:cnfStyle w:val="000000000000" w:firstRow="0" w:lastRow="0" w:firstColumn="0" w:lastColumn="0" w:oddVBand="0" w:evenVBand="0" w:oddHBand="0" w:evenHBand="0" w:firstRowFirstColumn="0" w:firstRowLastColumn="0" w:lastRowFirstColumn="0" w:lastRowLastColumn="0"/>
              <w:rPr>
                <w:sz w:val="18"/>
              </w:rPr>
            </w:pPr>
            <w:r w:rsidRPr="008C41B3">
              <w:rPr>
                <w:sz w:val="18"/>
              </w:rPr>
              <w:t>Via un flux de synchronisation déclenché par l’utilisateur.</w:t>
            </w:r>
          </w:p>
        </w:tc>
        <w:tc>
          <w:tcPr>
            <w:tcW w:w="0" w:type="auto"/>
          </w:tcPr>
          <w:p w:rsidR="00797FDA" w:rsidRPr="008C41B3" w:rsidRDefault="00AF19DC" w:rsidP="008C4E41">
            <w:pPr>
              <w:cnfStyle w:val="000000000000" w:firstRow="0" w:lastRow="0" w:firstColumn="0" w:lastColumn="0" w:oddVBand="0" w:evenVBand="0" w:oddHBand="0" w:evenHBand="0" w:firstRowFirstColumn="0" w:firstRowLastColumn="0" w:lastRowFirstColumn="0" w:lastRowLastColumn="0"/>
              <w:rPr>
                <w:color w:val="FF0000"/>
                <w:sz w:val="18"/>
              </w:rPr>
            </w:pPr>
            <w:r>
              <w:rPr>
                <w:sz w:val="18"/>
              </w:rPr>
              <w:t>SIECLE</w:t>
            </w:r>
          </w:p>
        </w:tc>
        <w:tc>
          <w:tcPr>
            <w:tcW w:w="0" w:type="auto"/>
          </w:tcPr>
          <w:p w:rsidR="00797FDA" w:rsidRPr="008C41B3" w:rsidRDefault="00797FDA" w:rsidP="008C4E41">
            <w:pPr>
              <w:cnfStyle w:val="000000000000" w:firstRow="0" w:lastRow="0" w:firstColumn="0" w:lastColumn="0" w:oddVBand="0" w:evenVBand="0" w:oddHBand="0" w:evenHBand="0" w:firstRowFirstColumn="0" w:firstRowLastColumn="0" w:lastRowFirstColumn="0" w:lastRowLastColumn="0"/>
              <w:rPr>
                <w:sz w:val="18"/>
              </w:rPr>
            </w:pPr>
            <w:r w:rsidRPr="008C41B3">
              <w:rPr>
                <w:color w:val="FF0000"/>
                <w:sz w:val="18"/>
              </w:rPr>
              <w:t>OUI</w:t>
            </w:r>
          </w:p>
        </w:tc>
      </w:tr>
      <w:tr w:rsidR="00797FDA" w:rsidRPr="008C41B3" w:rsidTr="00797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7FDA" w:rsidRPr="008C41B3" w:rsidRDefault="00797FDA" w:rsidP="008C4E41">
            <w:pPr>
              <w:spacing w:after="0" w:line="240" w:lineRule="auto"/>
              <w:ind w:left="360"/>
              <w:rPr>
                <w:sz w:val="18"/>
              </w:rPr>
            </w:pPr>
            <w:r w:rsidRPr="008C41B3">
              <w:rPr>
                <w:sz w:val="18"/>
              </w:rPr>
              <w:t>Affectation des enseignants  aux enseignements de l’établissement</w:t>
            </w:r>
          </w:p>
        </w:tc>
        <w:tc>
          <w:tcPr>
            <w:tcW w:w="0" w:type="auto"/>
          </w:tcPr>
          <w:p w:rsidR="00797FDA" w:rsidRPr="008C41B3" w:rsidRDefault="00797FDA" w:rsidP="008C4E41">
            <w:pPr>
              <w:cnfStyle w:val="000000100000" w:firstRow="0" w:lastRow="0" w:firstColumn="0" w:lastColumn="0" w:oddVBand="0" w:evenVBand="0" w:oddHBand="1" w:evenHBand="0" w:firstRowFirstColumn="0" w:firstRowLastColumn="0" w:lastRowFirstColumn="0" w:lastRowLastColumn="0"/>
              <w:rPr>
                <w:sz w:val="18"/>
              </w:rPr>
            </w:pPr>
            <w:r w:rsidRPr="008C41B3">
              <w:rPr>
                <w:sz w:val="18"/>
              </w:rPr>
              <w:t>STS</w:t>
            </w:r>
          </w:p>
        </w:tc>
        <w:tc>
          <w:tcPr>
            <w:tcW w:w="0" w:type="auto"/>
          </w:tcPr>
          <w:p w:rsidR="00797FDA" w:rsidRPr="008C41B3" w:rsidRDefault="00797FDA" w:rsidP="008C4E41">
            <w:pPr>
              <w:cnfStyle w:val="000000100000" w:firstRow="0" w:lastRow="0" w:firstColumn="0" w:lastColumn="0" w:oddVBand="0" w:evenVBand="0" w:oddHBand="1" w:evenHBand="0" w:firstRowFirstColumn="0" w:firstRowLastColumn="0" w:lastRowFirstColumn="0" w:lastRowLastColumn="0"/>
              <w:rPr>
                <w:sz w:val="18"/>
              </w:rPr>
            </w:pPr>
            <w:r w:rsidRPr="008C41B3">
              <w:rPr>
                <w:sz w:val="18"/>
              </w:rPr>
              <w:t>Via un flux de synchronisation déclenché par l’utilisateur.</w:t>
            </w:r>
          </w:p>
        </w:tc>
        <w:tc>
          <w:tcPr>
            <w:tcW w:w="0" w:type="auto"/>
          </w:tcPr>
          <w:p w:rsidR="00797FDA" w:rsidRPr="008C41B3" w:rsidRDefault="00AF19DC" w:rsidP="008C4E41">
            <w:pPr>
              <w:cnfStyle w:val="000000100000" w:firstRow="0" w:lastRow="0" w:firstColumn="0" w:lastColumn="0" w:oddVBand="0" w:evenVBand="0" w:oddHBand="1" w:evenHBand="0" w:firstRowFirstColumn="0" w:firstRowLastColumn="0" w:lastRowFirstColumn="0" w:lastRowLastColumn="0"/>
              <w:rPr>
                <w:color w:val="FF0000"/>
                <w:sz w:val="18"/>
              </w:rPr>
            </w:pPr>
            <w:r>
              <w:rPr>
                <w:sz w:val="18"/>
              </w:rPr>
              <w:t>SIECLE</w:t>
            </w:r>
          </w:p>
        </w:tc>
        <w:tc>
          <w:tcPr>
            <w:tcW w:w="0" w:type="auto"/>
          </w:tcPr>
          <w:p w:rsidR="00797FDA" w:rsidRPr="008C41B3" w:rsidRDefault="00797FDA" w:rsidP="008C4E41">
            <w:pPr>
              <w:cnfStyle w:val="000000100000" w:firstRow="0" w:lastRow="0" w:firstColumn="0" w:lastColumn="0" w:oddVBand="0" w:evenVBand="0" w:oddHBand="1" w:evenHBand="0" w:firstRowFirstColumn="0" w:firstRowLastColumn="0" w:lastRowFirstColumn="0" w:lastRowLastColumn="0"/>
              <w:rPr>
                <w:sz w:val="18"/>
              </w:rPr>
            </w:pPr>
            <w:r w:rsidRPr="008C41B3">
              <w:rPr>
                <w:color w:val="FF0000"/>
                <w:sz w:val="18"/>
              </w:rPr>
              <w:t>OUI</w:t>
            </w:r>
          </w:p>
        </w:tc>
      </w:tr>
      <w:tr w:rsidR="00797FDA" w:rsidRPr="008C41B3" w:rsidTr="00797FDA">
        <w:tc>
          <w:tcPr>
            <w:cnfStyle w:val="001000000000" w:firstRow="0" w:lastRow="0" w:firstColumn="1" w:lastColumn="0" w:oddVBand="0" w:evenVBand="0" w:oddHBand="0" w:evenHBand="0" w:firstRowFirstColumn="0" w:firstRowLastColumn="0" w:lastRowFirstColumn="0" w:lastRowLastColumn="0"/>
            <w:tcW w:w="0" w:type="auto"/>
          </w:tcPr>
          <w:p w:rsidR="00797FDA" w:rsidRPr="008C41B3" w:rsidRDefault="00797FDA" w:rsidP="008C4E41">
            <w:pPr>
              <w:spacing w:after="0" w:line="240" w:lineRule="auto"/>
              <w:ind w:left="360"/>
              <w:rPr>
                <w:sz w:val="18"/>
              </w:rPr>
            </w:pPr>
            <w:r w:rsidRPr="008C41B3">
              <w:rPr>
                <w:sz w:val="18"/>
              </w:rPr>
              <w:t>Gestion des matières nationales</w:t>
            </w:r>
          </w:p>
        </w:tc>
        <w:tc>
          <w:tcPr>
            <w:tcW w:w="0" w:type="auto"/>
          </w:tcPr>
          <w:p w:rsidR="00797FDA" w:rsidRPr="008C41B3" w:rsidRDefault="00797FDA" w:rsidP="008C4E41">
            <w:pPr>
              <w:cnfStyle w:val="000000000000" w:firstRow="0" w:lastRow="0" w:firstColumn="0" w:lastColumn="0" w:oddVBand="0" w:evenVBand="0" w:oddHBand="0" w:evenHBand="0" w:firstRowFirstColumn="0" w:firstRowLastColumn="0" w:lastRowFirstColumn="0" w:lastRowLastColumn="0"/>
              <w:rPr>
                <w:sz w:val="18"/>
              </w:rPr>
            </w:pPr>
            <w:r w:rsidRPr="008C41B3">
              <w:rPr>
                <w:sz w:val="18"/>
              </w:rPr>
              <w:t>NOMEN</w:t>
            </w:r>
          </w:p>
        </w:tc>
        <w:tc>
          <w:tcPr>
            <w:tcW w:w="0" w:type="auto"/>
          </w:tcPr>
          <w:p w:rsidR="00797FDA" w:rsidRPr="008C41B3" w:rsidRDefault="00797FDA" w:rsidP="008C4E41">
            <w:pPr>
              <w:cnfStyle w:val="000000000000" w:firstRow="0" w:lastRow="0" w:firstColumn="0" w:lastColumn="0" w:oddVBand="0" w:evenVBand="0" w:oddHBand="0" w:evenHBand="0" w:firstRowFirstColumn="0" w:firstRowLastColumn="0" w:lastRowFirstColumn="0" w:lastRowLastColumn="0"/>
              <w:rPr>
                <w:sz w:val="18"/>
              </w:rPr>
            </w:pPr>
            <w:r w:rsidRPr="008C41B3">
              <w:rPr>
                <w:sz w:val="18"/>
              </w:rPr>
              <w:t>Depuis la base SCONET</w:t>
            </w:r>
          </w:p>
        </w:tc>
        <w:tc>
          <w:tcPr>
            <w:tcW w:w="0" w:type="auto"/>
          </w:tcPr>
          <w:p w:rsidR="00797FDA" w:rsidRPr="008C41B3" w:rsidRDefault="00AF19DC" w:rsidP="008C4E41">
            <w:pPr>
              <w:cnfStyle w:val="000000000000" w:firstRow="0" w:lastRow="0" w:firstColumn="0" w:lastColumn="0" w:oddVBand="0" w:evenVBand="0" w:oddHBand="0" w:evenHBand="0" w:firstRowFirstColumn="0" w:firstRowLastColumn="0" w:lastRowFirstColumn="0" w:lastRowLastColumn="0"/>
              <w:rPr>
                <w:sz w:val="18"/>
              </w:rPr>
            </w:pPr>
            <w:r>
              <w:rPr>
                <w:sz w:val="18"/>
              </w:rPr>
              <w:t>SIECLE</w:t>
            </w:r>
          </w:p>
        </w:tc>
        <w:tc>
          <w:tcPr>
            <w:tcW w:w="0" w:type="auto"/>
          </w:tcPr>
          <w:p w:rsidR="00797FDA" w:rsidRPr="008C41B3" w:rsidRDefault="00797FDA" w:rsidP="008C4E41">
            <w:pPr>
              <w:cnfStyle w:val="000000000000" w:firstRow="0" w:lastRow="0" w:firstColumn="0" w:lastColumn="0" w:oddVBand="0" w:evenVBand="0" w:oddHBand="0" w:evenHBand="0" w:firstRowFirstColumn="0" w:firstRowLastColumn="0" w:lastRowFirstColumn="0" w:lastRowLastColumn="0"/>
              <w:rPr>
                <w:sz w:val="18"/>
              </w:rPr>
            </w:pPr>
          </w:p>
        </w:tc>
      </w:tr>
      <w:tr w:rsidR="00797FDA" w:rsidRPr="008C41B3" w:rsidTr="00797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7FDA" w:rsidRPr="008C41B3" w:rsidRDefault="00797FDA" w:rsidP="008C4E41">
            <w:pPr>
              <w:spacing w:after="0" w:line="240" w:lineRule="auto"/>
              <w:ind w:left="360"/>
              <w:rPr>
                <w:sz w:val="18"/>
              </w:rPr>
            </w:pPr>
            <w:r w:rsidRPr="008C41B3">
              <w:rPr>
                <w:sz w:val="18"/>
              </w:rPr>
              <w:t>Création des matières locales</w:t>
            </w:r>
          </w:p>
        </w:tc>
        <w:tc>
          <w:tcPr>
            <w:tcW w:w="0" w:type="auto"/>
          </w:tcPr>
          <w:p w:rsidR="00797FDA" w:rsidRPr="008C41B3" w:rsidRDefault="00797FDA" w:rsidP="008C4E41">
            <w:pPr>
              <w:cnfStyle w:val="000000100000" w:firstRow="0" w:lastRow="0" w:firstColumn="0" w:lastColumn="0" w:oddVBand="0" w:evenVBand="0" w:oddHBand="1" w:evenHBand="0" w:firstRowFirstColumn="0" w:firstRowLastColumn="0" w:lastRowFirstColumn="0" w:lastRowLastColumn="0"/>
              <w:rPr>
                <w:sz w:val="18"/>
              </w:rPr>
            </w:pPr>
          </w:p>
        </w:tc>
        <w:tc>
          <w:tcPr>
            <w:tcW w:w="0" w:type="auto"/>
          </w:tcPr>
          <w:p w:rsidR="00797FDA" w:rsidRPr="008C41B3" w:rsidRDefault="00797FDA" w:rsidP="008C4E41">
            <w:pPr>
              <w:cnfStyle w:val="000000100000" w:firstRow="0" w:lastRow="0" w:firstColumn="0" w:lastColumn="0" w:oddVBand="0" w:evenVBand="0" w:oddHBand="1" w:evenHBand="0" w:firstRowFirstColumn="0" w:firstRowLastColumn="0" w:lastRowFirstColumn="0" w:lastRowLastColumn="0"/>
              <w:rPr>
                <w:sz w:val="18"/>
              </w:rPr>
            </w:pPr>
          </w:p>
        </w:tc>
        <w:tc>
          <w:tcPr>
            <w:tcW w:w="0" w:type="auto"/>
          </w:tcPr>
          <w:p w:rsidR="00797FDA" w:rsidRPr="008C41B3" w:rsidRDefault="00797FDA" w:rsidP="008C4E41">
            <w:pPr>
              <w:cnfStyle w:val="000000100000" w:firstRow="0" w:lastRow="0" w:firstColumn="0" w:lastColumn="0" w:oddVBand="0" w:evenVBand="0" w:oddHBand="1" w:evenHBand="0" w:firstRowFirstColumn="0" w:firstRowLastColumn="0" w:lastRowFirstColumn="0" w:lastRowLastColumn="0"/>
              <w:rPr>
                <w:color w:val="FF0000"/>
                <w:sz w:val="18"/>
              </w:rPr>
            </w:pPr>
          </w:p>
        </w:tc>
        <w:tc>
          <w:tcPr>
            <w:tcW w:w="0" w:type="auto"/>
          </w:tcPr>
          <w:p w:rsidR="00797FDA" w:rsidRPr="008C41B3" w:rsidRDefault="00797FDA" w:rsidP="008C4E41">
            <w:pPr>
              <w:cnfStyle w:val="000000100000" w:firstRow="0" w:lastRow="0" w:firstColumn="0" w:lastColumn="0" w:oddVBand="0" w:evenVBand="0" w:oddHBand="1" w:evenHBand="0" w:firstRowFirstColumn="0" w:firstRowLastColumn="0" w:lastRowFirstColumn="0" w:lastRowLastColumn="0"/>
              <w:rPr>
                <w:sz w:val="18"/>
              </w:rPr>
            </w:pPr>
            <w:r w:rsidRPr="008C41B3">
              <w:rPr>
                <w:color w:val="FF0000"/>
                <w:sz w:val="18"/>
              </w:rPr>
              <w:t>OUI</w:t>
            </w:r>
          </w:p>
        </w:tc>
      </w:tr>
    </w:tbl>
    <w:p w:rsidR="008C41B3" w:rsidRDefault="008C41B3" w:rsidP="008C41B3">
      <w:pPr>
        <w:pStyle w:val="Titre1"/>
      </w:pPr>
      <w:bookmarkStart w:id="31" w:name="_Toc455738601"/>
      <w:r>
        <w:lastRenderedPageBreak/>
        <w:t>Analyse des responsabilités et impact sur les synchronisations par processus métier</w:t>
      </w:r>
      <w:bookmarkEnd w:id="31"/>
      <w:r>
        <w:t xml:space="preserve"> </w:t>
      </w:r>
    </w:p>
    <w:p w:rsidR="008C41B3" w:rsidRDefault="008C41B3" w:rsidP="00AF19DC">
      <w:pPr>
        <w:pStyle w:val="Titre2"/>
      </w:pPr>
      <w:bookmarkStart w:id="32" w:name="_Toc455738602"/>
      <w:r>
        <w:t xml:space="preserve">Gestion des </w:t>
      </w:r>
      <w:r w:rsidR="00AF19DC" w:rsidRPr="00AF19DC">
        <w:t>intervenants extérieurs,  personnel local</w:t>
      </w:r>
      <w:bookmarkEnd w:id="32"/>
    </w:p>
    <w:p w:rsidR="008C41B3" w:rsidRDefault="008C41B3" w:rsidP="008C41B3"/>
    <w:p w:rsidR="008C41B3" w:rsidRDefault="008C41B3" w:rsidP="008C41B3">
      <w:pPr>
        <w:pStyle w:val="Titre3"/>
      </w:pPr>
      <w:r>
        <w:t>Problématique</w:t>
      </w:r>
    </w:p>
    <w:p w:rsidR="008C41B3" w:rsidRDefault="008C41B3" w:rsidP="008C41B3">
      <w:r>
        <w:t xml:space="preserve">La gestion </w:t>
      </w:r>
      <w:r w:rsidR="00AF19DC" w:rsidRPr="00AF19DC">
        <w:t xml:space="preserve">des intervenants extérieurs,  personnel local </w:t>
      </w:r>
      <w:r>
        <w:t xml:space="preserve">est un besoin spécifique des établissements </w:t>
      </w:r>
      <w:r w:rsidR="00AF19DC">
        <w:t>qui ne trouve actuellement pas l</w:t>
      </w:r>
      <w:r>
        <w:t xml:space="preserve">e moyen d’intégrer dans SIECLE des intervenants extérieurs, ou d’initialiser des saisies </w:t>
      </w:r>
      <w:r w:rsidR="00AF19DC">
        <w:t xml:space="preserve">sur des personnels </w:t>
      </w:r>
      <w:r>
        <w:t xml:space="preserve">en attendant </w:t>
      </w:r>
      <w:r w:rsidR="00AF19DC">
        <w:t xml:space="preserve">leur </w:t>
      </w:r>
      <w:r>
        <w:t xml:space="preserve">intégration dans le système RH. </w:t>
      </w:r>
    </w:p>
    <w:p w:rsidR="008C41B3" w:rsidRDefault="008C41B3" w:rsidP="008C41B3">
      <w:r>
        <w:t xml:space="preserve">Aujourd’hui cette information peut être saisie dans les logiciels externes, des données d’emploi du temps peuvent lui être </w:t>
      </w:r>
      <w:r w:rsidR="00AF19DC">
        <w:t>associées</w:t>
      </w:r>
      <w:r>
        <w:t xml:space="preserve"> mais ces informations ne seront jamais </w:t>
      </w:r>
      <w:r w:rsidR="00AF19DC">
        <w:t>disponibles</w:t>
      </w:r>
      <w:r>
        <w:t xml:space="preserve"> pour le SI de la scolarité.</w:t>
      </w:r>
    </w:p>
    <w:p w:rsidR="008C41B3" w:rsidRDefault="008C41B3" w:rsidP="008C41B3">
      <w:pPr>
        <w:pStyle w:val="Titre3"/>
      </w:pPr>
      <w:r>
        <w:t>Solution envisagée</w:t>
      </w:r>
    </w:p>
    <w:p w:rsidR="008C41B3" w:rsidRDefault="008C41B3" w:rsidP="008C41B3">
      <w:r>
        <w:t>SIECLE Vie de l’établissement permettra dans un mode d’usage éditeur compatible  l’intégration des données éditeur dans le référentiel de la scolarité. Dans un mode d’usage éditeur non compatible, ou sans solution éditeur, l’utilisateur pourra directement enrichir le référentiel.</w:t>
      </w:r>
    </w:p>
    <w:p w:rsidR="008C41B3" w:rsidRPr="00774D91" w:rsidRDefault="008C41B3" w:rsidP="008C41B3">
      <w:r>
        <w:t>Ces données ne seront accessibles que depuis l’interface SIECLE Vie établissement, les applications qui nécessitent la vision de ces données devront procéder à un raccordement vers SIECLE vie de l’établissement.</w:t>
      </w:r>
    </w:p>
    <w:p w:rsidR="008C41B3" w:rsidRDefault="008C41B3" w:rsidP="008C41B3">
      <w:pPr>
        <w:pStyle w:val="Titre2"/>
      </w:pPr>
      <w:bookmarkStart w:id="33" w:name="_Toc455738603"/>
      <w:r>
        <w:t xml:space="preserve">Scolarisation </w:t>
      </w:r>
      <w:r w:rsidRPr="00C97780">
        <w:t xml:space="preserve">des élèves en </w:t>
      </w:r>
      <w:r>
        <w:t>division</w:t>
      </w:r>
      <w:bookmarkEnd w:id="33"/>
    </w:p>
    <w:p w:rsidR="008C41B3" w:rsidRDefault="008C41B3" w:rsidP="008C41B3">
      <w:pPr>
        <w:pStyle w:val="Titre3"/>
      </w:pPr>
      <w:r>
        <w:t>Problématique</w:t>
      </w:r>
    </w:p>
    <w:p w:rsidR="008C41B3" w:rsidRDefault="008C41B3" w:rsidP="008C41B3">
      <w:r>
        <w:t>Aujourd’hui la gestion de la scolarisation des élèves en structures e</w:t>
      </w:r>
      <w:r w:rsidR="00AF19DC">
        <w:t>s</w:t>
      </w:r>
      <w:r>
        <w:t>t profondément liée aux fonctionnalités de BEE, tant que cette responsabilité sera prise en compte par BEE il sera nécessaire de maintenir deux modèles de données distincts entre VIE de l’établissement et BEE et une synchronisation concernant les opération</w:t>
      </w:r>
      <w:r w:rsidR="00AF19DC">
        <w:t>s</w:t>
      </w:r>
      <w:r>
        <w:t xml:space="preserve"> de scolarisation des élèves en structures.</w:t>
      </w:r>
    </w:p>
    <w:p w:rsidR="008C41B3" w:rsidRDefault="008C41B3" w:rsidP="008C41B3">
      <w:pPr>
        <w:pStyle w:val="Titre3"/>
      </w:pPr>
      <w:r>
        <w:t>Solution envisagée</w:t>
      </w:r>
    </w:p>
    <w:p w:rsidR="008C41B3" w:rsidRDefault="008C41B3" w:rsidP="008C41B3">
      <w:pPr>
        <w:rPr>
          <w:ins w:id="34" w:author="Utilisateur" w:date="2016-07-12T15:18:00Z"/>
        </w:rPr>
      </w:pPr>
      <w:r>
        <w:t xml:space="preserve">Une demande d’évolution est formulée (jointe à la note technique - </w:t>
      </w:r>
      <w:r w:rsidRPr="00BA7653">
        <w:t>Fiche de demande évolution BEE _</w:t>
      </w:r>
      <w:r>
        <w:t>2</w:t>
      </w:r>
      <w:r w:rsidRPr="00BA7653">
        <w:t>_v_1.</w:t>
      </w:r>
      <w:r>
        <w:t>0</w:t>
      </w:r>
      <w:r w:rsidRPr="00BA7653">
        <w:t>.docx</w:t>
      </w:r>
      <w:r>
        <w:t>)</w:t>
      </w:r>
      <w:r w:rsidR="003A078D">
        <w:t xml:space="preserve"> </w:t>
      </w:r>
      <w:del w:id="35" w:author="Utilisateur" w:date="2016-07-12T15:20:00Z">
        <w:r w:rsidR="003A078D" w:rsidRPr="003A078D" w:rsidDel="00832920">
          <w:rPr>
            <w:highlight w:val="yellow"/>
          </w:rPr>
          <w:delText>(A valider MOA)</w:delText>
        </w:r>
        <w:r w:rsidDel="00832920">
          <w:delText>.</w:delText>
        </w:r>
      </w:del>
    </w:p>
    <w:p w:rsidR="00832920" w:rsidRDefault="00832920" w:rsidP="008C41B3">
      <w:ins w:id="36" w:author="Utilisateur" w:date="2016-07-12T15:18:00Z">
        <w:r w:rsidRPr="00832920">
          <w:rPr>
            <w:b/>
            <w:rPrChange w:id="37" w:author="Utilisateur" w:date="2016-07-12T15:23:00Z">
              <w:rPr/>
            </w:rPrChange>
          </w:rPr>
          <w:t>MOA BEE 12/07/2016</w:t>
        </w:r>
        <w:r>
          <w:t> : ok pour que BEE communique les changements de division à S</w:t>
        </w:r>
      </w:ins>
      <w:ins w:id="38" w:author="Utilisateur" w:date="2016-07-12T15:19:00Z">
        <w:r>
          <w:t xml:space="preserve">IECLE </w:t>
        </w:r>
      </w:ins>
      <w:ins w:id="39" w:author="Utilisateur" w:date="2016-07-12T15:18:00Z">
        <w:r>
          <w:t>VE</w:t>
        </w:r>
      </w:ins>
      <w:ins w:id="40" w:author="Utilisateur" w:date="2016-07-12T15:19:00Z">
        <w:r>
          <w:t>, mais attention, sauf si cela a été corrigé dans BEE</w:t>
        </w:r>
      </w:ins>
      <w:ins w:id="41" w:author="Utilisateur" w:date="2016-07-12T15:22:00Z">
        <w:r>
          <w:t xml:space="preserve"> </w:t>
        </w:r>
        <w:r w:rsidRPr="00832920">
          <w:rPr>
            <w:highlight w:val="yellow"/>
            <w:rPrChange w:id="42" w:author="Utilisateur" w:date="2016-07-12T15:22:00Z">
              <w:rPr/>
            </w:rPrChange>
          </w:rPr>
          <w:t>(à confirmer par MOE BEE)</w:t>
        </w:r>
      </w:ins>
      <w:ins w:id="43" w:author="Utilisateur" w:date="2016-07-12T15:19:00Z">
        <w:r>
          <w:t xml:space="preserve">, actuellement </w:t>
        </w:r>
      </w:ins>
      <w:ins w:id="44" w:author="Utilisateur" w:date="2016-07-12T15:20:00Z">
        <w:r>
          <w:t xml:space="preserve">on ne peut pas créer une nouvelle scolarité pour </w:t>
        </w:r>
      </w:ins>
      <w:ins w:id="45" w:author="Utilisateur" w:date="2016-07-12T15:19:00Z">
        <w:r>
          <w:t xml:space="preserve">un </w:t>
        </w:r>
      </w:ins>
      <w:ins w:id="46" w:author="Utilisateur" w:date="2016-07-12T15:20:00Z">
        <w:r>
          <w:t xml:space="preserve">simple </w:t>
        </w:r>
      </w:ins>
      <w:ins w:id="47" w:author="Utilisateur" w:date="2016-07-12T15:19:00Z">
        <w:r>
          <w:t>changement de division</w:t>
        </w:r>
      </w:ins>
      <w:ins w:id="48" w:author="Utilisateur" w:date="2016-07-12T15:20:00Z">
        <w:r>
          <w:t xml:space="preserve">. Cela signifie </w:t>
        </w:r>
      </w:ins>
      <w:ins w:id="49" w:author="Utilisateur" w:date="2016-07-12T15:21:00Z">
        <w:r>
          <w:t>qu’il n’y a pas d’historisation systématique en cas de changement de division : s’il y a cha</w:t>
        </w:r>
      </w:ins>
      <w:ins w:id="50" w:author="Utilisateur" w:date="2016-07-12T15:22:00Z">
        <w:r>
          <w:t>n</w:t>
        </w:r>
      </w:ins>
      <w:ins w:id="51" w:author="Utilisateur" w:date="2016-07-12T15:21:00Z">
        <w:r>
          <w:t>g</w:t>
        </w:r>
      </w:ins>
      <w:ins w:id="52" w:author="Utilisateur" w:date="2016-07-12T15:22:00Z">
        <w:r>
          <w:t>e</w:t>
        </w:r>
      </w:ins>
      <w:ins w:id="53" w:author="Utilisateur" w:date="2016-07-12T15:21:00Z">
        <w:r>
          <w:t>ment de MEF, oui</w:t>
        </w:r>
      </w:ins>
      <w:ins w:id="54" w:author="Utilisateur" w:date="2016-07-12T15:22:00Z">
        <w:r>
          <w:t>, sinon, la nouvelle division écrase l’ancienne dans la même période de scolarité.</w:t>
        </w:r>
      </w:ins>
    </w:p>
    <w:p w:rsidR="008C41B3" w:rsidRDefault="008C41B3" w:rsidP="008C41B3">
      <w:r>
        <w:lastRenderedPageBreak/>
        <w:t xml:space="preserve">La solution consiste à utiliser le bus académique (SIECLE Synchro) afin de diffuser des notifications de modifications </w:t>
      </w:r>
      <w:proofErr w:type="gramStart"/>
      <w:r>
        <w:t>d’affectations</w:t>
      </w:r>
      <w:proofErr w:type="gramEnd"/>
      <w:r>
        <w:t xml:space="preserve"> d’élève en structure aux applications abonnées.</w:t>
      </w:r>
      <w:r>
        <w:tab/>
        <w:t xml:space="preserve"> </w:t>
      </w:r>
    </w:p>
    <w:p w:rsidR="008C41B3" w:rsidRDefault="008C41B3" w:rsidP="008C41B3">
      <w:pPr>
        <w:pStyle w:val="Titre2"/>
      </w:pPr>
      <w:bookmarkStart w:id="55" w:name="_Toc455738604"/>
      <w:r w:rsidRPr="00C97780">
        <w:t xml:space="preserve">Création des </w:t>
      </w:r>
      <w:r>
        <w:t>groupes</w:t>
      </w:r>
      <w:bookmarkEnd w:id="55"/>
      <w:r w:rsidRPr="00C97780">
        <w:t xml:space="preserve"> </w:t>
      </w:r>
    </w:p>
    <w:p w:rsidR="008C41B3" w:rsidRDefault="008C41B3" w:rsidP="008C41B3">
      <w:pPr>
        <w:pStyle w:val="Titre3"/>
      </w:pPr>
      <w:r>
        <w:t>Problématique</w:t>
      </w:r>
    </w:p>
    <w:p w:rsidR="008C41B3" w:rsidRDefault="008C41B3" w:rsidP="008C41B3">
      <w:r>
        <w:t>La création des groupes est un processus essentiellement effectué dans les solutions de conception d’emploi du temps. SIECLE vie établissement va permettre de remonter ces données dans le SI de la scolarité sans obliger les utilisateurs dans une synchronisation vers STS. Pour les modes d’usages éditeur non compatible ou sans solution éditeur ces données pourront être enrichies directement depuis SIECLE vie de l’établissement.</w:t>
      </w:r>
    </w:p>
    <w:p w:rsidR="008C41B3" w:rsidRDefault="008C41B3" w:rsidP="008C41B3">
      <w:r>
        <w:t xml:space="preserve">Sans évolution planifiée pour STS et BEE </w:t>
      </w:r>
      <w:r w:rsidRPr="00484CC0">
        <w:rPr>
          <w:b/>
        </w:rPr>
        <w:t xml:space="preserve">il pourrait exister après </w:t>
      </w:r>
      <w:r w:rsidR="00AF19DC">
        <w:rPr>
          <w:b/>
        </w:rPr>
        <w:t>la remontée des HSA</w:t>
      </w:r>
      <w:r w:rsidRPr="00484CC0">
        <w:rPr>
          <w:b/>
        </w:rPr>
        <w:t xml:space="preserve"> STS des divergences dans le référentiel de groupe présent dans STS et BEE et celui intégré dans SIECLE Vie établissement</w:t>
      </w:r>
      <w:r>
        <w:t xml:space="preserve">. L’utilisateur ne retrouvera </w:t>
      </w:r>
      <w:r w:rsidR="00AF19DC">
        <w:t xml:space="preserve">pas dans </w:t>
      </w:r>
      <w:r>
        <w:t xml:space="preserve">applications non raccordées au  référentiel SIECLE Vie de l’établissement l’ensemble des groupes déclarés depuis son logiciel éditeur. </w:t>
      </w:r>
    </w:p>
    <w:p w:rsidR="008C41B3" w:rsidRDefault="008C41B3" w:rsidP="008C41B3">
      <w:pPr>
        <w:pStyle w:val="Titre3"/>
      </w:pPr>
      <w:r>
        <w:t>Solution envisagée</w:t>
      </w:r>
    </w:p>
    <w:p w:rsidR="008C41B3" w:rsidRDefault="008C41B3" w:rsidP="008C41B3">
      <w:pPr>
        <w:rPr>
          <w:ins w:id="56" w:author="Utilisateur" w:date="2016-07-12T15:23:00Z"/>
        </w:rPr>
      </w:pPr>
      <w:r>
        <w:t>Suite aux réunions dans le cadre du projet Vie établissement et en accord avec les équipes concernées (STS, BEE). Il semble que ce décalage de groupe ne soit pas problématique pour l’utilisateur et qu’il ne soit pas nécessaire de faire des évolutions pour maintenir la synchronisation des groupes </w:t>
      </w:r>
      <w:del w:id="57" w:author="Utilisateur" w:date="2016-07-12T15:23:00Z">
        <w:r w:rsidR="003A078D" w:rsidRPr="003A078D" w:rsidDel="00832920">
          <w:rPr>
            <w:highlight w:val="yellow"/>
          </w:rPr>
          <w:delText>(A valider MOA)</w:delText>
        </w:r>
      </w:del>
      <w:r>
        <w:t xml:space="preserve">: </w:t>
      </w:r>
    </w:p>
    <w:p w:rsidR="00832920" w:rsidRDefault="00832920" w:rsidP="008C41B3">
      <w:ins w:id="58" w:author="Utilisateur" w:date="2016-07-12T15:23:00Z">
        <w:r w:rsidRPr="00722E4C">
          <w:rPr>
            <w:b/>
          </w:rPr>
          <w:t>MOA BEE 12/07/2016</w:t>
        </w:r>
        <w:r>
          <w:t> :</w:t>
        </w:r>
        <w:r>
          <w:t xml:space="preserve"> </w:t>
        </w:r>
      </w:ins>
      <w:ins w:id="59" w:author="Utilisateur" w:date="2016-07-12T15:24:00Z">
        <w:r>
          <w:t>la synchronisation à l’intérieur de SIECLE est indispensable entre tous les modules qui utilisent la notion de groupe.</w:t>
        </w:r>
      </w:ins>
    </w:p>
    <w:p w:rsidR="008C41B3" w:rsidRDefault="008C41B3" w:rsidP="008C41B3">
      <w:pPr>
        <w:pStyle w:val="Paragraphedeliste"/>
        <w:numPr>
          <w:ilvl w:val="0"/>
          <w:numId w:val="44"/>
        </w:numPr>
        <w:spacing w:before="0"/>
      </w:pPr>
      <w:r>
        <w:t xml:space="preserve">Les fonctionnalités concernant les groupes dans BEE sont très limités et à terme devrait basculer dans le périmètre </w:t>
      </w:r>
      <w:proofErr w:type="spellStart"/>
      <w:r>
        <w:t>Siecle</w:t>
      </w:r>
      <w:proofErr w:type="spellEnd"/>
      <w:r>
        <w:t xml:space="preserve"> Vie de l’établissement.</w:t>
      </w:r>
    </w:p>
    <w:p w:rsidR="008C41B3" w:rsidRDefault="008C41B3" w:rsidP="008C41B3">
      <w:pPr>
        <w:pStyle w:val="Paragraphedeliste"/>
        <w:ind w:left="1440"/>
      </w:pPr>
    </w:p>
    <w:p w:rsidR="008C41B3" w:rsidRDefault="008C41B3" w:rsidP="008C41B3">
      <w:pPr>
        <w:pStyle w:val="Paragraphedeliste"/>
        <w:numPr>
          <w:ilvl w:val="0"/>
          <w:numId w:val="44"/>
        </w:numPr>
        <w:spacing w:before="0"/>
      </w:pPr>
      <w:r>
        <w:t>STS n’a pas d’intérêt de recevoir des groupes non rattachés à des services</w:t>
      </w:r>
    </w:p>
    <w:p w:rsidR="008C41B3" w:rsidRDefault="008C41B3" w:rsidP="008C41B3">
      <w:pPr>
        <w:pStyle w:val="Titre2"/>
      </w:pPr>
      <w:bookmarkStart w:id="60" w:name="_Toc455738605"/>
      <w:r w:rsidRPr="00C97780">
        <w:t>Affectation des élèves en groupe</w:t>
      </w:r>
      <w:bookmarkEnd w:id="60"/>
    </w:p>
    <w:p w:rsidR="008C41B3" w:rsidRPr="00620D64" w:rsidRDefault="008C41B3" w:rsidP="008C41B3">
      <w:pPr>
        <w:pStyle w:val="Titre3"/>
      </w:pPr>
      <w:r>
        <w:t>Problématique</w:t>
      </w:r>
    </w:p>
    <w:p w:rsidR="008C41B3" w:rsidRDefault="008C41B3" w:rsidP="008C41B3">
      <w:r>
        <w:t xml:space="preserve">La gestion des affectations des élèves en groupe est un processus essentiellement effectué dans les solutions de conception d’emploi du temps. SIECLE vie établissement va permettre de remonter ces données dans le SI de la scolarité sans obliger les utilisateurs dans une synchronisation </w:t>
      </w:r>
      <w:r w:rsidR="003A078D">
        <w:t xml:space="preserve">par STS puis </w:t>
      </w:r>
      <w:r>
        <w:t>vers BEE. Pour les modes d’usages éditeur non compatible ou sans solution éditeur ces données pourront être enrichies directement depuis SIECLE vie de l’établissement.</w:t>
      </w:r>
    </w:p>
    <w:p w:rsidR="008C41B3" w:rsidRDefault="00AF19DC" w:rsidP="008C41B3">
      <w:r>
        <w:t xml:space="preserve">Sans évolution planifiée pour STS et BEE </w:t>
      </w:r>
      <w:r w:rsidRPr="00484CC0">
        <w:rPr>
          <w:b/>
        </w:rPr>
        <w:t xml:space="preserve">il pourrait exister après </w:t>
      </w:r>
      <w:r>
        <w:rPr>
          <w:b/>
        </w:rPr>
        <w:t>la remontée des HSA</w:t>
      </w:r>
      <w:r w:rsidRPr="00484CC0">
        <w:rPr>
          <w:b/>
        </w:rPr>
        <w:t xml:space="preserve"> STS des divergences dans le référentiel de</w:t>
      </w:r>
      <w:r>
        <w:rPr>
          <w:b/>
        </w:rPr>
        <w:t>s affectations en</w:t>
      </w:r>
      <w:r w:rsidRPr="00484CC0">
        <w:rPr>
          <w:b/>
        </w:rPr>
        <w:t xml:space="preserve"> groupe présent dans STS et BEE et celui intégré dans SIECLE Vie établissement</w:t>
      </w:r>
      <w:r>
        <w:t>. L’utilisateur ne retrouvera pas dans applications non raccordées au  référentiel SIECLE Vie de l’établissement l’ensemble des affectations déclarées depuis son logiciel éditeur</w:t>
      </w:r>
      <w:r w:rsidR="008C41B3">
        <w:t>. STS ne récupérera pas l’exhaustivité des effectifs des groupes de l’établissement.</w:t>
      </w:r>
    </w:p>
    <w:p w:rsidR="008C41B3" w:rsidRDefault="008C41B3" w:rsidP="008C41B3">
      <w:pPr>
        <w:pStyle w:val="Titre3"/>
      </w:pPr>
      <w:r>
        <w:lastRenderedPageBreak/>
        <w:t>Solution envisagée</w:t>
      </w:r>
    </w:p>
    <w:p w:rsidR="008C41B3" w:rsidRDefault="008C41B3" w:rsidP="008C41B3">
      <w:pPr>
        <w:rPr>
          <w:ins w:id="61" w:author="Utilisateur" w:date="2016-07-12T15:26:00Z"/>
        </w:rPr>
      </w:pPr>
      <w:r>
        <w:t>Suite aux réunions dans le cadre du projet Vie établissement et en accord avec les équipes concernées (STS, BEE). Il semble que ce décalage de</w:t>
      </w:r>
      <w:r w:rsidR="000E7937">
        <w:t xml:space="preserve">s affectations en </w:t>
      </w:r>
      <w:r>
        <w:t>groupe ne soit pas problématique pour l’utilisateur et qu’il ne soit pas nécessaire de faire des évolutions pour maintenir la synchronisation</w:t>
      </w:r>
      <w:del w:id="62" w:author="Utilisateur" w:date="2016-07-12T15:26:00Z">
        <w:r w:rsidR="000E7937" w:rsidDel="00832920">
          <w:delText xml:space="preserve"> </w:delText>
        </w:r>
        <w:r w:rsidR="003A078D" w:rsidRPr="003A078D" w:rsidDel="00832920">
          <w:rPr>
            <w:highlight w:val="yellow"/>
          </w:rPr>
          <w:delText>(A valider MOA)</w:delText>
        </w:r>
      </w:del>
      <w:r>
        <w:t xml:space="preserve">: </w:t>
      </w:r>
    </w:p>
    <w:p w:rsidR="00832920" w:rsidRDefault="00832920" w:rsidP="00832920">
      <w:pPr>
        <w:rPr>
          <w:ins w:id="63" w:author="Utilisateur" w:date="2016-07-12T15:26:00Z"/>
        </w:rPr>
      </w:pPr>
      <w:ins w:id="64" w:author="Utilisateur" w:date="2016-07-12T15:26:00Z">
        <w:r w:rsidRPr="00722E4C">
          <w:rPr>
            <w:b/>
          </w:rPr>
          <w:t>MOA BEE 12/07/2016</w:t>
        </w:r>
        <w:r>
          <w:t> : la synchronisation à l’intérieur de SIECLE est indispensable entre tous les modules qui utilisent la notion de groupe.</w:t>
        </w:r>
      </w:ins>
    </w:p>
    <w:p w:rsidR="00832920" w:rsidRDefault="00832920" w:rsidP="008C41B3">
      <w:pPr>
        <w:rPr>
          <w:ins w:id="65" w:author="Utilisateur" w:date="2016-07-12T15:29:00Z"/>
        </w:rPr>
      </w:pPr>
      <w:ins w:id="66" w:author="Utilisateur" w:date="2016-07-12T15:26:00Z">
        <w:r>
          <w:t xml:space="preserve">L’abandon de la gestion des liens élèves/groupes dans BEE </w:t>
        </w:r>
      </w:ins>
      <w:ins w:id="67" w:author="Utilisateur" w:date="2016-07-12T15:27:00Z">
        <w:r w:rsidR="00A274E6">
          <w:t>(rattachements par import</w:t>
        </w:r>
      </w:ins>
      <w:ins w:id="68" w:author="Utilisateur" w:date="2016-07-12T15:28:00Z">
        <w:r w:rsidR="00A274E6">
          <w:t xml:space="preserve"> ou </w:t>
        </w:r>
      </w:ins>
      <w:ins w:id="69" w:author="Utilisateur" w:date="2016-07-12T15:27:00Z">
        <w:r w:rsidR="00A274E6">
          <w:t>saisie, détachement</w:t>
        </w:r>
      </w:ins>
      <w:ins w:id="70" w:author="Utilisateur" w:date="2016-07-12T15:28:00Z">
        <w:r w:rsidR="00A274E6">
          <w:t>s par import ou saisie</w:t>
        </w:r>
        <w:r w:rsidR="00A274E6">
          <w:t>, en masse ou en individuel</w:t>
        </w:r>
        <w:r w:rsidR="00A274E6">
          <w:t xml:space="preserve">) </w:t>
        </w:r>
      </w:ins>
      <w:ins w:id="71" w:author="Utilisateur" w:date="2016-07-12T15:26:00Z">
        <w:r>
          <w:t>ne pourra avoir lieu que lors de la généralisation du module obligatoire SIECLE VE</w:t>
        </w:r>
      </w:ins>
      <w:ins w:id="72" w:author="Utilisateur" w:date="2016-07-12T15:28:00Z">
        <w:r w:rsidR="00A274E6">
          <w:t xml:space="preserve"> à tous les établissements</w:t>
        </w:r>
      </w:ins>
      <w:ins w:id="73" w:author="Utilisateur" w:date="2016-07-12T15:26:00Z">
        <w:r>
          <w:t>.</w:t>
        </w:r>
      </w:ins>
    </w:p>
    <w:p w:rsidR="00A87E60" w:rsidRDefault="00A87E60" w:rsidP="008C41B3">
      <w:pPr>
        <w:rPr>
          <w:ins w:id="74" w:author="Utilisateur" w:date="2016-07-12T15:45:00Z"/>
        </w:rPr>
      </w:pPr>
      <w:ins w:id="75" w:author="Utilisateur" w:date="2016-07-12T15:29:00Z">
        <w:r>
          <w:t xml:space="preserve">Au préalable, il faudra étudier </w:t>
        </w:r>
      </w:ins>
      <w:ins w:id="76" w:author="Utilisateur" w:date="2016-07-12T15:33:00Z">
        <w:r>
          <w:t xml:space="preserve">finement </w:t>
        </w:r>
      </w:ins>
      <w:ins w:id="77" w:author="Utilisateur" w:date="2016-07-12T15:29:00Z">
        <w:r>
          <w:t xml:space="preserve">les usages : </w:t>
        </w:r>
      </w:ins>
      <w:ins w:id="78" w:author="Utilisateur" w:date="2016-07-12T15:30:00Z">
        <w:r>
          <w:t>quels utilisateurs</w:t>
        </w:r>
      </w:ins>
      <w:ins w:id="79" w:author="Utilisateur" w:date="2016-07-12T15:29:00Z">
        <w:r>
          <w:t xml:space="preserve"> saisi</w:t>
        </w:r>
      </w:ins>
      <w:ins w:id="80" w:author="Utilisateur" w:date="2016-07-12T15:31:00Z">
        <w:r>
          <w:t>ssen</w:t>
        </w:r>
      </w:ins>
      <w:ins w:id="81" w:author="Utilisateur" w:date="2016-07-12T15:29:00Z">
        <w:r>
          <w:t xml:space="preserve">t </w:t>
        </w:r>
      </w:ins>
      <w:ins w:id="82" w:author="Utilisateur" w:date="2016-07-12T15:31:00Z">
        <w:r>
          <w:t xml:space="preserve">aujourd’hui </w:t>
        </w:r>
      </w:ins>
      <w:ins w:id="83" w:author="Utilisateur" w:date="2016-07-12T15:29:00Z">
        <w:r>
          <w:t>les liens élèves/groupes dans les applications (logiciels privés ou BEE)</w:t>
        </w:r>
      </w:ins>
      <w:ins w:id="84" w:author="Utilisateur" w:date="2016-07-12T15:32:00Z">
        <w:r>
          <w:t>, en fonction de quel contexte (pas de logiciel d’</w:t>
        </w:r>
        <w:proofErr w:type="spellStart"/>
        <w:r>
          <w:t>edt</w:t>
        </w:r>
        <w:proofErr w:type="spellEnd"/>
        <w:r>
          <w:t>, logiciel compatible, logiciel incompatible)</w:t>
        </w:r>
      </w:ins>
      <w:ins w:id="85" w:author="Utilisateur" w:date="2016-07-12T15:30:00Z">
        <w:r>
          <w:t> ? Q</w:t>
        </w:r>
      </w:ins>
      <w:ins w:id="86" w:author="Utilisateur" w:date="2016-07-12T15:31:00Z">
        <w:r>
          <w:t xml:space="preserve">uels utilisateurs </w:t>
        </w:r>
      </w:ins>
      <w:ins w:id="87" w:author="Utilisateur" w:date="2016-07-12T15:29:00Z">
        <w:r>
          <w:t>aur</w:t>
        </w:r>
      </w:ins>
      <w:ins w:id="88" w:author="Utilisateur" w:date="2016-07-12T15:31:00Z">
        <w:r>
          <w:t>ont</w:t>
        </w:r>
      </w:ins>
      <w:ins w:id="89" w:author="Utilisateur" w:date="2016-07-12T15:29:00Z">
        <w:r>
          <w:t xml:space="preserve"> accès </w:t>
        </w:r>
      </w:ins>
      <w:ins w:id="90" w:author="Utilisateur" w:date="2016-07-12T15:30:00Z">
        <w:r>
          <w:t xml:space="preserve">demain </w:t>
        </w:r>
      </w:ins>
      <w:ins w:id="91" w:author="Utilisateur" w:date="2016-07-12T15:29:00Z">
        <w:r>
          <w:t>à SIECLE VE</w:t>
        </w:r>
      </w:ins>
      <w:ins w:id="92" w:author="Utilisateur" w:date="2016-07-12T15:30:00Z">
        <w:r>
          <w:t> </w:t>
        </w:r>
      </w:ins>
      <w:ins w:id="93" w:author="Utilisateur" w:date="2016-07-12T15:29:00Z">
        <w:r>
          <w:t>?</w:t>
        </w:r>
      </w:ins>
    </w:p>
    <w:p w:rsidR="00B45B3A" w:rsidRDefault="00B45B3A" w:rsidP="008C41B3">
      <w:ins w:id="94" w:author="Utilisateur" w:date="2016-07-12T15:45:00Z">
        <w:r>
          <w:t xml:space="preserve">Cette étude a pour finalité </w:t>
        </w:r>
      </w:ins>
      <w:ins w:id="95" w:author="Utilisateur" w:date="2016-07-12T15:46:00Z">
        <w:r>
          <w:t xml:space="preserve">de </w:t>
        </w:r>
      </w:ins>
      <w:ins w:id="96" w:author="Utilisateur" w:date="2016-07-12T15:47:00Z">
        <w:r>
          <w:t xml:space="preserve">s’assurer que tous les </w:t>
        </w:r>
      </w:ins>
      <w:ins w:id="97" w:author="Utilisateur" w:date="2016-07-12T15:46:00Z">
        <w:r>
          <w:t xml:space="preserve">profils </w:t>
        </w:r>
      </w:ins>
      <w:ins w:id="98" w:author="Utilisateur" w:date="2016-07-12T15:47:00Z">
        <w:r w:rsidR="001F70B1">
          <w:t>util</w:t>
        </w:r>
        <w:bookmarkStart w:id="99" w:name="_GoBack"/>
        <w:bookmarkEnd w:id="99"/>
        <w:r w:rsidR="001F70B1">
          <w:t xml:space="preserve">isateurs qui le doivent </w:t>
        </w:r>
      </w:ins>
      <w:ins w:id="100" w:author="Utilisateur" w:date="2016-07-12T15:46:00Z">
        <w:r>
          <w:t>aient accès à SIECLE VE, ou au moins à certaines fonctionnalités.</w:t>
        </w:r>
      </w:ins>
    </w:p>
    <w:p w:rsidR="008C41B3" w:rsidRDefault="008C41B3" w:rsidP="008C41B3">
      <w:pPr>
        <w:pStyle w:val="Paragraphedeliste"/>
        <w:numPr>
          <w:ilvl w:val="0"/>
          <w:numId w:val="44"/>
        </w:numPr>
        <w:spacing w:before="0"/>
      </w:pPr>
      <w:r>
        <w:t xml:space="preserve">Les fonctionnalités concernant les groupes dans BEE sont très limités et à terme devrait basculer dans le périmètre </w:t>
      </w:r>
      <w:proofErr w:type="spellStart"/>
      <w:r>
        <w:t>Siecle</w:t>
      </w:r>
      <w:proofErr w:type="spellEnd"/>
      <w:r>
        <w:t xml:space="preserve"> Vie de l’établissement.</w:t>
      </w:r>
    </w:p>
    <w:p w:rsidR="00A87E60" w:rsidRDefault="008C41B3" w:rsidP="008C41B3">
      <w:pPr>
        <w:pStyle w:val="Paragraphedeliste"/>
        <w:numPr>
          <w:ilvl w:val="0"/>
          <w:numId w:val="44"/>
        </w:numPr>
        <w:spacing w:before="0"/>
        <w:pPrChange w:id="101" w:author="Utilisateur" w:date="2016-07-12T15:34:00Z">
          <w:pPr>
            <w:pStyle w:val="Paragraphedeliste"/>
            <w:numPr>
              <w:numId w:val="44"/>
            </w:numPr>
            <w:spacing w:before="0"/>
            <w:ind w:hanging="360"/>
          </w:pPr>
        </w:pPrChange>
      </w:pPr>
      <w:r>
        <w:t xml:space="preserve">Il sera possible d’automatiser </w:t>
      </w:r>
      <w:r w:rsidR="000E7937">
        <w:t>à</w:t>
      </w:r>
      <w:r>
        <w:t xml:space="preserve"> minima la synchronisation des liens élève-groupe </w:t>
      </w:r>
      <w:r w:rsidR="000E7937">
        <w:t>pour les groupes existant dans</w:t>
      </w:r>
      <w:r>
        <w:t xml:space="preserve"> BEE, lors de la synchronisation des données éditeur vers SIECLE vie de l’établissement. </w:t>
      </w:r>
      <w:ins w:id="102" w:author="Utilisateur" w:date="2016-07-12T15:34:00Z">
        <w:r w:rsidR="00A87E60">
          <w:br/>
        </w:r>
        <w:r w:rsidR="00A87E60" w:rsidRPr="00722E4C">
          <w:rPr>
            <w:b/>
          </w:rPr>
          <w:t>MOA BEE 12/07/2016</w:t>
        </w:r>
        <w:r w:rsidR="00A87E60">
          <w:t> :</w:t>
        </w:r>
        <w:r w:rsidR="00A87E60">
          <w:t xml:space="preserve"> la synchronisation doit être complète dans tous les modules de SIECLE, et notamment entre BEE et VE) </w:t>
        </w:r>
      </w:ins>
    </w:p>
    <w:p w:rsidR="008C41B3" w:rsidRDefault="008C41B3" w:rsidP="008C41B3">
      <w:pPr>
        <w:pStyle w:val="Paragraphedeliste"/>
        <w:ind w:left="1440"/>
      </w:pPr>
    </w:p>
    <w:p w:rsidR="008C41B3" w:rsidRDefault="008C41B3" w:rsidP="008C41B3">
      <w:pPr>
        <w:pStyle w:val="Paragraphedeliste"/>
        <w:numPr>
          <w:ilvl w:val="0"/>
          <w:numId w:val="44"/>
        </w:numPr>
        <w:spacing w:before="0"/>
      </w:pPr>
      <w:r>
        <w:t>STS n’a pas d’intérêt de recevoir des effectifs de groupes non rattachés à des services</w:t>
      </w:r>
    </w:p>
    <w:p w:rsidR="008C41B3" w:rsidRPr="00484CC0" w:rsidRDefault="008C41B3" w:rsidP="008C41B3"/>
    <w:p w:rsidR="008C41B3" w:rsidRDefault="008C41B3" w:rsidP="008C41B3">
      <w:pPr>
        <w:pStyle w:val="Titre2"/>
      </w:pPr>
      <w:bookmarkStart w:id="103" w:name="_Toc455738606"/>
      <w:r w:rsidRPr="00C97780">
        <w:t>Déclaration des enseignements de l’établissement</w:t>
      </w:r>
      <w:r>
        <w:t>/</w:t>
      </w:r>
      <w:r w:rsidRPr="00BE33AB">
        <w:t xml:space="preserve"> </w:t>
      </w:r>
      <w:r w:rsidRPr="00C97780">
        <w:t xml:space="preserve">Affectation des </w:t>
      </w:r>
      <w:r>
        <w:t>ressources enseignantes</w:t>
      </w:r>
      <w:r w:rsidRPr="00C97780">
        <w:t xml:space="preserve"> aux enseignements de l’établissement</w:t>
      </w:r>
      <w:bookmarkEnd w:id="103"/>
    </w:p>
    <w:p w:rsidR="008C41B3" w:rsidRDefault="008C41B3" w:rsidP="008C41B3">
      <w:pPr>
        <w:pStyle w:val="Titre3"/>
      </w:pPr>
      <w:r>
        <w:t>Problématique</w:t>
      </w:r>
    </w:p>
    <w:p w:rsidR="008C41B3" w:rsidRDefault="008C41B3" w:rsidP="008C41B3">
      <w:r>
        <w:t>Dans le fonctionnement actuel, certains enseignements ne sont pas remontés dans le SI scolarité et les données d’emploi du temps et d’enseignements dispensés dans l’établissement sont incomplètes.</w:t>
      </w:r>
    </w:p>
    <w:p w:rsidR="008C41B3" w:rsidRPr="00232006" w:rsidRDefault="008C41B3" w:rsidP="008C41B3">
      <w:r>
        <w:t xml:space="preserve">Ces données </w:t>
      </w:r>
      <w:r w:rsidR="000E7937">
        <w:t xml:space="preserve">opérationnelles des éditeurs </w:t>
      </w:r>
      <w:r>
        <w:t xml:space="preserve">ne peuvent pas être intégrées dans le référentiel STS, qui ne </w:t>
      </w:r>
      <w:r w:rsidR="00E07774">
        <w:t>récupère</w:t>
      </w:r>
      <w:r w:rsidR="000E7937">
        <w:t xml:space="preserve"> que les informations remonté</w:t>
      </w:r>
      <w:r w:rsidR="00E07774">
        <w:t>e</w:t>
      </w:r>
      <w:r w:rsidR="000E7937">
        <w:t xml:space="preserve">s </w:t>
      </w:r>
      <w:r w:rsidR="00E07774">
        <w:t xml:space="preserve">lors </w:t>
      </w:r>
      <w:r w:rsidR="000E7937">
        <w:t>de la campagne de rentrée des HSA</w:t>
      </w:r>
      <w:r>
        <w:t>.</w:t>
      </w:r>
    </w:p>
    <w:p w:rsidR="008C41B3" w:rsidRDefault="008C41B3" w:rsidP="008C41B3">
      <w:pPr>
        <w:pStyle w:val="Titre3"/>
      </w:pPr>
      <w:r>
        <w:t>Solution envisagée</w:t>
      </w:r>
    </w:p>
    <w:p w:rsidR="008C41B3" w:rsidRDefault="008C41B3" w:rsidP="008C41B3">
      <w:r>
        <w:t>SIECLE Vie de l’établissement permettra dans un mode d’usage éditeur compatible  l’intégration des données éditeur dans le référentiel de la scolarité. Dans un mode d’usage éditeur non compatible, ou sans solution éditeur, l’utilisateur pourra directement enrichir le référentiel.</w:t>
      </w:r>
    </w:p>
    <w:p w:rsidR="008C41B3" w:rsidRDefault="008C41B3" w:rsidP="008C41B3">
      <w:r>
        <w:lastRenderedPageBreak/>
        <w:t>Ces données ne seront accessibles que depuis l’interface SIECLE Vie établissement, les applications qui nécessitent la vision de ces données devront procéder à un raccordement vers SIECLE vie de l’établissement.</w:t>
      </w:r>
    </w:p>
    <w:p w:rsidR="008C41B3" w:rsidRDefault="008C41B3" w:rsidP="008C41B3">
      <w:pPr>
        <w:pStyle w:val="Titre2"/>
      </w:pPr>
      <w:bookmarkStart w:id="104" w:name="_Toc455738607"/>
      <w:r>
        <w:t>Création des matières locales</w:t>
      </w:r>
      <w:bookmarkEnd w:id="104"/>
    </w:p>
    <w:p w:rsidR="008C41B3" w:rsidRDefault="008C41B3" w:rsidP="008C41B3">
      <w:pPr>
        <w:pStyle w:val="Titre3"/>
      </w:pPr>
      <w:r>
        <w:t>Problématique</w:t>
      </w:r>
    </w:p>
    <w:p w:rsidR="008C41B3" w:rsidRDefault="008C41B3" w:rsidP="008C41B3">
      <w:r>
        <w:t>Dans le fonctionnement actuel, les établissements ne trouvent pas l’exhaustivité des matières enseignées dans le référentiel des matières nationale intégré dans SCONET. Ce</w:t>
      </w:r>
      <w:r w:rsidR="003A078D">
        <w:t xml:space="preserve">tte situation </w:t>
      </w:r>
      <w:r>
        <w:t>correspond à des besoins spécifiques en établissement. Cette notion est présente dans les logiciels éditeurs et aucune alternative n’est disponible pour intégrer ses données dans le référentiel de la scolarité.</w:t>
      </w:r>
    </w:p>
    <w:p w:rsidR="008C41B3" w:rsidRDefault="008C41B3" w:rsidP="008C41B3">
      <w:pPr>
        <w:pStyle w:val="Titre3"/>
      </w:pPr>
      <w:r>
        <w:t>Solution envisagée</w:t>
      </w:r>
    </w:p>
    <w:p w:rsidR="008C41B3" w:rsidRDefault="008C41B3" w:rsidP="008C41B3">
      <w:r>
        <w:t>SIECLE Vie de l’établissement permettra dans un mode d’usage éditeur compatible  l’intégration des données éditeur dans le référentiel de la scolarité. Dans un mode d’usage éditeur non compatible, ou sans solution éditeur, l’utilisateur pourra directement enrichir le référentiel.</w:t>
      </w:r>
    </w:p>
    <w:p w:rsidR="008C41B3" w:rsidRDefault="008C41B3" w:rsidP="008C41B3">
      <w:pPr>
        <w:rPr>
          <w:ins w:id="105" w:author="Utilisateur" w:date="2016-07-12T15:36:00Z"/>
        </w:rPr>
      </w:pPr>
      <w:r>
        <w:t>Ces données ne seront accessibles que depuis l’interface SIECLE Vie établissement, les applications qui nécessitent la vision de ces données devront procéder à un raccordement vers SIECLE vie de l’établissement.</w:t>
      </w:r>
    </w:p>
    <w:p w:rsidR="0050309E" w:rsidRDefault="0050309E" w:rsidP="004D7A42">
      <w:pPr>
        <w:spacing w:line="240" w:lineRule="auto"/>
        <w:rPr>
          <w:ins w:id="106" w:author="Utilisateur" w:date="2016-07-12T15:41:00Z"/>
        </w:rPr>
        <w:pPrChange w:id="107" w:author="Utilisateur" w:date="2016-07-12T15:39:00Z">
          <w:pPr/>
        </w:pPrChange>
      </w:pPr>
      <w:ins w:id="108" w:author="Utilisateur" w:date="2016-07-12T15:36:00Z">
        <w:r w:rsidRPr="00722E4C">
          <w:rPr>
            <w:b/>
          </w:rPr>
          <w:t>MOA BEE 12/07/2016</w:t>
        </w:r>
        <w:r>
          <w:t> :</w:t>
        </w:r>
        <w:r>
          <w:t xml:space="preserve"> </w:t>
        </w:r>
      </w:ins>
      <w:ins w:id="109" w:author="Utilisateur" w:date="2016-07-12T15:39:00Z">
        <w:r w:rsidR="004D7A42">
          <w:t>pourrait-on avoir des exemples de ces matières locales, pour comprendre ce qu</w:t>
        </w:r>
      </w:ins>
      <w:ins w:id="110" w:author="Utilisateur" w:date="2016-07-12T15:40:00Z">
        <w:r w:rsidR="004D7A42">
          <w:t>’elles recouvrent (enseignement non présent dans la grille horaire nationale ou académique</w:t>
        </w:r>
      </w:ins>
      <w:ins w:id="111" w:author="Utilisateur" w:date="2016-07-12T15:43:00Z">
        <w:r w:rsidR="004D7A42">
          <w:t xml:space="preserve"> mais comptant pour l’évaluation</w:t>
        </w:r>
      </w:ins>
      <w:ins w:id="112" w:author="Utilisateur" w:date="2016-07-12T15:40:00Z">
        <w:r w:rsidR="004D7A42">
          <w:t>, simple élément d’emploi du temps du type laboratoire</w:t>
        </w:r>
      </w:ins>
      <w:ins w:id="113" w:author="Utilisateur" w:date="2016-07-12T15:41:00Z">
        <w:r w:rsidR="004D7A42">
          <w:t>,</w:t>
        </w:r>
      </w:ins>
      <w:ins w:id="114" w:author="Utilisateur" w:date="2016-07-12T15:40:00Z">
        <w:r w:rsidR="004D7A42">
          <w:t xml:space="preserve"> permanence</w:t>
        </w:r>
      </w:ins>
      <w:ins w:id="115" w:author="Utilisateur" w:date="2016-07-12T15:41:00Z">
        <w:r w:rsidR="004D7A42">
          <w:t>, vie de classe</w:t>
        </w:r>
      </w:ins>
      <w:ins w:id="116" w:author="Utilisateur" w:date="2016-07-12T15:43:00Z">
        <w:r w:rsidR="004D7A42">
          <w:t>,</w:t>
        </w:r>
      </w:ins>
      <w:ins w:id="117" w:author="Utilisateur" w:date="2016-07-12T15:41:00Z">
        <w:r w:rsidR="004D7A42">
          <w:t xml:space="preserve"> …</w:t>
        </w:r>
      </w:ins>
      <w:ins w:id="118" w:author="Utilisateur" w:date="2016-07-12T15:40:00Z">
        <w:r w:rsidR="004D7A42">
          <w:t>)</w:t>
        </w:r>
      </w:ins>
      <w:ins w:id="119" w:author="Utilisateur" w:date="2016-07-12T15:41:00Z">
        <w:r w:rsidR="004D7A42">
          <w:t> ?</w:t>
        </w:r>
      </w:ins>
    </w:p>
    <w:p w:rsidR="004D7A42" w:rsidRDefault="004D7A42" w:rsidP="004D7A42">
      <w:pPr>
        <w:spacing w:line="240" w:lineRule="auto"/>
        <w:pPrChange w:id="120" w:author="Utilisateur" w:date="2016-07-12T15:39:00Z">
          <w:pPr/>
        </w:pPrChange>
      </w:pPr>
      <w:ins w:id="121" w:author="Utilisateur" w:date="2016-07-12T15:41:00Z">
        <w:r>
          <w:t xml:space="preserve">Ces questions pour savoir s’il y a lieu que ces matières locales soient </w:t>
        </w:r>
      </w:ins>
      <w:ins w:id="122" w:author="Utilisateur" w:date="2016-07-12T15:42:00Z">
        <w:r>
          <w:t xml:space="preserve">ou non </w:t>
        </w:r>
      </w:ins>
      <w:ins w:id="123" w:author="Utilisateur" w:date="2016-07-12T15:41:00Z">
        <w:r>
          <w:t>rattachées à une matière nationale préexistante.</w:t>
        </w:r>
      </w:ins>
    </w:p>
    <w:p w:rsidR="008C41B3" w:rsidRPr="00BE33AB" w:rsidRDefault="008C41B3" w:rsidP="008C41B3"/>
    <w:sectPr w:rsidR="008C41B3" w:rsidRPr="00BE33AB" w:rsidSect="00477474">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C8C" w:rsidRDefault="001C5C8C">
      <w:pPr>
        <w:spacing w:line="240" w:lineRule="auto"/>
      </w:pPr>
      <w:r>
        <w:separator/>
      </w:r>
    </w:p>
  </w:endnote>
  <w:endnote w:type="continuationSeparator" w:id="0">
    <w:p w:rsidR="001C5C8C" w:rsidRDefault="001C5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Ubuntu">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77E" w:rsidRPr="008A5EEB" w:rsidRDefault="00D6277E" w:rsidP="008A5EEB">
    <w:pPr>
      <w:jc w:val="center"/>
      <w:rPr>
        <w:rStyle w:val="Numrodepage"/>
      </w:rPr>
    </w:pPr>
    <w:r w:rsidRPr="008A5EEB">
      <w:rPr>
        <w:rStyle w:val="Numrodepage"/>
      </w:rPr>
      <w:fldChar w:fldCharType="begin"/>
    </w:r>
    <w:r w:rsidRPr="008A5EEB">
      <w:rPr>
        <w:rStyle w:val="Numrodepage"/>
      </w:rPr>
      <w:instrText>PAGE</w:instrText>
    </w:r>
    <w:r w:rsidRPr="008A5EEB">
      <w:rPr>
        <w:rStyle w:val="Numrodepage"/>
      </w:rPr>
      <w:fldChar w:fldCharType="separate"/>
    </w:r>
    <w:r w:rsidR="00EB0D01">
      <w:rPr>
        <w:rStyle w:val="Numrodepage"/>
        <w:noProof/>
      </w:rPr>
      <w:t>8</w:t>
    </w:r>
    <w:r w:rsidRPr="008A5EEB">
      <w:rPr>
        <w:rStyle w:val="Numrodepage"/>
      </w:rPr>
      <w:fldChar w:fldCharType="end"/>
    </w:r>
    <w:r w:rsidRPr="008A5EEB">
      <w:rPr>
        <w:rStyle w:val="Numrodepage"/>
      </w:rPr>
      <w:t>/</w:t>
    </w:r>
    <w:r w:rsidRPr="008A5EEB">
      <w:rPr>
        <w:rStyle w:val="Numrodepage"/>
      </w:rPr>
      <w:fldChar w:fldCharType="begin"/>
    </w:r>
    <w:r w:rsidRPr="008A5EEB">
      <w:rPr>
        <w:rStyle w:val="Numrodepage"/>
      </w:rPr>
      <w:instrText>NUMPAGES</w:instrText>
    </w:r>
    <w:r w:rsidRPr="008A5EEB">
      <w:rPr>
        <w:rStyle w:val="Numrodepage"/>
      </w:rPr>
      <w:fldChar w:fldCharType="separate"/>
    </w:r>
    <w:r w:rsidR="00EB0D01">
      <w:rPr>
        <w:rStyle w:val="Numrodepage"/>
        <w:noProof/>
      </w:rPr>
      <w:t>8</w:t>
    </w:r>
    <w:r w:rsidRPr="008A5EEB">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C8C" w:rsidRDefault="001C5C8C">
      <w:pPr>
        <w:spacing w:line="240" w:lineRule="auto"/>
      </w:pPr>
      <w:r>
        <w:separator/>
      </w:r>
    </w:p>
  </w:footnote>
  <w:footnote w:type="continuationSeparator" w:id="0">
    <w:p w:rsidR="001C5C8C" w:rsidRDefault="001C5C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6A6A6"/>
      </w:tblBorders>
      <w:tblLook w:val="04A0" w:firstRow="1" w:lastRow="0" w:firstColumn="1" w:lastColumn="0" w:noHBand="0" w:noVBand="1"/>
    </w:tblPr>
    <w:tblGrid>
      <w:gridCol w:w="3166"/>
      <w:gridCol w:w="3167"/>
      <w:gridCol w:w="3167"/>
    </w:tblGrid>
    <w:tr w:rsidR="00D6277E" w:rsidRPr="00DF7824" w:rsidTr="00DF7824">
      <w:trPr>
        <w:trHeight w:val="561"/>
      </w:trPr>
      <w:tc>
        <w:tcPr>
          <w:tcW w:w="3166" w:type="dxa"/>
        </w:tcPr>
        <w:p w:rsidR="00D6277E" w:rsidRPr="00DF7824" w:rsidRDefault="00D6277E" w:rsidP="00DF7824">
          <w:pPr>
            <w:spacing w:before="0" w:after="0" w:line="240" w:lineRule="auto"/>
          </w:pPr>
        </w:p>
      </w:tc>
      <w:tc>
        <w:tcPr>
          <w:tcW w:w="3167" w:type="dxa"/>
        </w:tcPr>
        <w:p w:rsidR="00D6277E" w:rsidRPr="00DF7824" w:rsidRDefault="00D6277E" w:rsidP="00DF7824">
          <w:pPr>
            <w:spacing w:before="0" w:after="0" w:line="240" w:lineRule="auto"/>
          </w:pPr>
        </w:p>
      </w:tc>
      <w:tc>
        <w:tcPr>
          <w:tcW w:w="3167" w:type="dxa"/>
        </w:tcPr>
        <w:p w:rsidR="00D6277E" w:rsidRPr="00DF7824" w:rsidRDefault="008C41B3" w:rsidP="00DF7824">
          <w:pPr>
            <w:spacing w:before="0" w:after="0" w:line="240" w:lineRule="auto"/>
            <w:jc w:val="right"/>
            <w:rPr>
              <w:rFonts w:eastAsia="Verdana" w:cs="Verdana"/>
            </w:rPr>
          </w:pPr>
          <w:r>
            <w:rPr>
              <w:rFonts w:eastAsia="Verdana" w:cs="Verdana"/>
            </w:rPr>
            <w:t>Note technique</w:t>
          </w:r>
        </w:p>
        <w:p w:rsidR="00D6277E" w:rsidRPr="00DF7824" w:rsidRDefault="008C41B3" w:rsidP="002B0B45">
          <w:pPr>
            <w:spacing w:before="0" w:after="0" w:line="240" w:lineRule="auto"/>
            <w:jc w:val="right"/>
            <w:rPr>
              <w:i/>
            </w:rPr>
          </w:pPr>
          <w:r>
            <w:rPr>
              <w:i/>
            </w:rPr>
            <w:t>SIECLE Vie établissement</w:t>
          </w:r>
        </w:p>
      </w:tc>
    </w:tr>
  </w:tbl>
  <w:p w:rsidR="00D6277E" w:rsidRPr="00477474" w:rsidRDefault="00D6277E" w:rsidP="00477474">
    <w:pPr>
      <w:spacing w:before="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5E07188"/>
    <w:lvl w:ilvl="0" w:tplc="040C0005">
      <w:start w:val="1"/>
      <w:numFmt w:val="bullet"/>
      <w:lvlText w:val=""/>
      <w:lvlJc w:val="left"/>
      <w:pPr>
        <w:tabs>
          <w:tab w:val="num" w:pos="360"/>
        </w:tabs>
        <w:ind w:left="720" w:hanging="360"/>
      </w:pPr>
      <w:rPr>
        <w:rFonts w:ascii="Wingdings" w:hAnsi="Wingdings" w:hint="default"/>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
    <w:nsid w:val="00000002"/>
    <w:multiLevelType w:val="hybridMultilevel"/>
    <w:tmpl w:val="3F18C5EA"/>
    <w:lvl w:ilvl="0" w:tplc="040C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C324DB28"/>
    <w:lvl w:ilvl="0" w:tplc="040C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8"/>
        <w:szCs w:val="28"/>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8"/>
        <w:szCs w:val="28"/>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8"/>
        <w:szCs w:val="28"/>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8"/>
        <w:szCs w:val="28"/>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8"/>
        <w:szCs w:val="28"/>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8"/>
        <w:szCs w:val="28"/>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8"/>
        <w:szCs w:val="28"/>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8"/>
        <w:szCs w:val="28"/>
        <w:u w:val="none"/>
      </w:rPr>
    </w:lvl>
  </w:abstractNum>
  <w:abstractNum w:abstractNumId="3">
    <w:nsid w:val="00000004"/>
    <w:multiLevelType w:val="hybridMultilevel"/>
    <w:tmpl w:val="438A6462"/>
    <w:lvl w:ilvl="0" w:tplc="040C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9EC449B6"/>
    <w:lvl w:ilvl="0" w:tplc="040C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28BC4008"/>
    <w:lvl w:ilvl="0" w:tplc="040C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hint="default"/>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90F0E902"/>
    <w:lvl w:ilvl="0" w:tplc="040C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9398AA86"/>
    <w:lvl w:ilvl="0" w:tplc="040C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5BBC9B0A"/>
    <w:lvl w:ilvl="0" w:tplc="040C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1E96B42"/>
    <w:multiLevelType w:val="hybridMultilevel"/>
    <w:tmpl w:val="04720B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82B0649"/>
    <w:multiLevelType w:val="hybridMultilevel"/>
    <w:tmpl w:val="93D85AA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08DE6A20"/>
    <w:multiLevelType w:val="hybridMultilevel"/>
    <w:tmpl w:val="04720B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1B047DB"/>
    <w:multiLevelType w:val="hybridMultilevel"/>
    <w:tmpl w:val="04720B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30606EF"/>
    <w:multiLevelType w:val="hybridMultilevel"/>
    <w:tmpl w:val="04720B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3CA6766"/>
    <w:multiLevelType w:val="hybridMultilevel"/>
    <w:tmpl w:val="596CEA8E"/>
    <w:lvl w:ilvl="0" w:tplc="0504DBA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A9172B7"/>
    <w:multiLevelType w:val="hybridMultilevel"/>
    <w:tmpl w:val="04720B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1E821DA3"/>
    <w:multiLevelType w:val="hybridMultilevel"/>
    <w:tmpl w:val="04720B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7A32B4B"/>
    <w:multiLevelType w:val="hybridMultilevel"/>
    <w:tmpl w:val="40EC0E7C"/>
    <w:lvl w:ilvl="0" w:tplc="30489C2E">
      <w:start w:val="2"/>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9EA04AE"/>
    <w:multiLevelType w:val="hybridMultilevel"/>
    <w:tmpl w:val="04720B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34A22F6"/>
    <w:multiLevelType w:val="hybridMultilevel"/>
    <w:tmpl w:val="F8709F1A"/>
    <w:lvl w:ilvl="0" w:tplc="58F661CA">
      <w:start w:val="1"/>
      <w:numFmt w:val="bullet"/>
      <w:lvlText w:val="-"/>
      <w:lvlJc w:val="left"/>
      <w:pPr>
        <w:ind w:left="720" w:hanging="360"/>
      </w:pPr>
      <w:rPr>
        <w:rFonts w:ascii="Arial Narrow" w:eastAsia="Times New Roman" w:hAnsi="Arial Narrow" w:cs="Arial Narro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60A2F59"/>
    <w:multiLevelType w:val="hybridMultilevel"/>
    <w:tmpl w:val="42BCA480"/>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nsid w:val="4C510602"/>
    <w:multiLevelType w:val="singleLevel"/>
    <w:tmpl w:val="F1444738"/>
    <w:lvl w:ilvl="0">
      <w:start w:val="1"/>
      <w:numFmt w:val="bullet"/>
      <w:pStyle w:val="Listepuces5"/>
      <w:lvlText w:val=""/>
      <w:lvlJc w:val="left"/>
      <w:pPr>
        <w:tabs>
          <w:tab w:val="num" w:pos="360"/>
        </w:tabs>
        <w:ind w:left="360" w:right="360" w:hanging="360"/>
      </w:pPr>
      <w:rPr>
        <w:rFonts w:ascii="Wingdings" w:hAnsi="Wingdings" w:hint="default"/>
      </w:rPr>
    </w:lvl>
  </w:abstractNum>
  <w:abstractNum w:abstractNumId="22">
    <w:nsid w:val="4E3B7F30"/>
    <w:multiLevelType w:val="hybridMultilevel"/>
    <w:tmpl w:val="04720B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F45438F"/>
    <w:multiLevelType w:val="hybridMultilevel"/>
    <w:tmpl w:val="04720B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0894E3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5">
    <w:nsid w:val="51992182"/>
    <w:multiLevelType w:val="hybridMultilevel"/>
    <w:tmpl w:val="04720B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4F76061"/>
    <w:multiLevelType w:val="hybridMultilevel"/>
    <w:tmpl w:val="71F43F98"/>
    <w:lvl w:ilvl="0" w:tplc="FDC61972">
      <w:start w:val="1"/>
      <w:numFmt w:val="upperLetter"/>
      <w:lvlText w:val="%1)"/>
      <w:lvlJc w:val="left"/>
      <w:pPr>
        <w:ind w:left="360" w:hanging="360"/>
      </w:pPr>
      <w:rPr>
        <w:rFonts w:hint="default"/>
        <w:u w:val="single"/>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nsid w:val="564C7600"/>
    <w:multiLevelType w:val="hybridMultilevel"/>
    <w:tmpl w:val="C3E6DBA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nsid w:val="56D504A0"/>
    <w:multiLevelType w:val="hybridMultilevel"/>
    <w:tmpl w:val="A14088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836694F"/>
    <w:multiLevelType w:val="hybridMultilevel"/>
    <w:tmpl w:val="540E3770"/>
    <w:lvl w:ilvl="0" w:tplc="2F368268">
      <w:start w:val="1"/>
      <w:numFmt w:val="decimal"/>
      <w:pStyle w:val="RG-ELEVE-RECH"/>
      <w:lvlText w:val="VS.ELEVE.RECH.R0%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9D57B32"/>
    <w:multiLevelType w:val="hybridMultilevel"/>
    <w:tmpl w:val="E8BC109E"/>
    <w:lvl w:ilvl="0" w:tplc="D942706C">
      <w:start w:val="1"/>
      <w:numFmt w:val="bullet"/>
      <w:pStyle w:val="font6"/>
      <w:lvlText w:val=""/>
      <w:lvlJc w:val="left"/>
      <w:pPr>
        <w:tabs>
          <w:tab w:val="num" w:pos="360"/>
        </w:tabs>
        <w:ind w:left="36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31">
    <w:nsid w:val="5A40107C"/>
    <w:multiLevelType w:val="hybridMultilevel"/>
    <w:tmpl w:val="53E4BE8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5CAF01DE"/>
    <w:multiLevelType w:val="hybridMultilevel"/>
    <w:tmpl w:val="04720B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F436190"/>
    <w:multiLevelType w:val="singleLevel"/>
    <w:tmpl w:val="D7CE7166"/>
    <w:lvl w:ilvl="0">
      <w:start w:val="1"/>
      <w:numFmt w:val="bullet"/>
      <w:pStyle w:val="Listepuces"/>
      <w:lvlText w:val=""/>
      <w:lvlJc w:val="left"/>
      <w:pPr>
        <w:tabs>
          <w:tab w:val="num" w:pos="360"/>
        </w:tabs>
        <w:ind w:left="360" w:right="360" w:hanging="360"/>
      </w:pPr>
      <w:rPr>
        <w:rFonts w:ascii="Wingdings" w:hAnsi="Wingdings" w:hint="default"/>
      </w:rPr>
    </w:lvl>
  </w:abstractNum>
  <w:abstractNum w:abstractNumId="34">
    <w:nsid w:val="641C6232"/>
    <w:multiLevelType w:val="hybridMultilevel"/>
    <w:tmpl w:val="55249F12"/>
    <w:lvl w:ilvl="0" w:tplc="DB54D198">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51D514B"/>
    <w:multiLevelType w:val="hybridMultilevel"/>
    <w:tmpl w:val="D9728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54C70FD"/>
    <w:multiLevelType w:val="hybridMultilevel"/>
    <w:tmpl w:val="04720B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9D554AF"/>
    <w:multiLevelType w:val="hybridMultilevel"/>
    <w:tmpl w:val="FCFE5C42"/>
    <w:lvl w:ilvl="0" w:tplc="58F661CA">
      <w:start w:val="1"/>
      <w:numFmt w:val="bullet"/>
      <w:lvlText w:val="-"/>
      <w:lvlJc w:val="left"/>
      <w:pPr>
        <w:ind w:left="720" w:hanging="360"/>
      </w:pPr>
      <w:rPr>
        <w:rFonts w:ascii="Arial Narrow" w:eastAsia="Times New Roman" w:hAnsi="Arial Narrow" w:cs="Arial Narro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C8E4B03"/>
    <w:multiLevelType w:val="hybridMultilevel"/>
    <w:tmpl w:val="D5CEEF10"/>
    <w:lvl w:ilvl="0" w:tplc="040C0003">
      <w:start w:val="1"/>
      <w:numFmt w:val="bullet"/>
      <w:lvlText w:val="o"/>
      <w:lvlJc w:val="left"/>
      <w:pPr>
        <w:ind w:left="720" w:hanging="360"/>
      </w:pPr>
      <w:rPr>
        <w:rFonts w:ascii="Courier New" w:hAnsi="Courier New" w:cs="Courier New" w:hint="default"/>
      </w:rPr>
    </w:lvl>
    <w:lvl w:ilvl="1" w:tplc="029EA15C">
      <w:numFmt w:val="bullet"/>
      <w:lvlText w:val="-"/>
      <w:lvlJc w:val="left"/>
      <w:pPr>
        <w:ind w:left="144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DB576CE"/>
    <w:multiLevelType w:val="hybridMultilevel"/>
    <w:tmpl w:val="04720B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6ED70C31"/>
    <w:multiLevelType w:val="hybridMultilevel"/>
    <w:tmpl w:val="828CC768"/>
    <w:lvl w:ilvl="0" w:tplc="7A74291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10C3093"/>
    <w:multiLevelType w:val="hybridMultilevel"/>
    <w:tmpl w:val="5E7C1A6C"/>
    <w:lvl w:ilvl="0" w:tplc="040C0001">
      <w:start w:val="1"/>
      <w:numFmt w:val="bullet"/>
      <w:lvlText w:val=""/>
      <w:lvlJc w:val="left"/>
      <w:pPr>
        <w:ind w:left="1290" w:hanging="360"/>
      </w:pPr>
      <w:rPr>
        <w:rFonts w:ascii="Symbol" w:hAnsi="Symbol" w:hint="default"/>
      </w:rPr>
    </w:lvl>
    <w:lvl w:ilvl="1" w:tplc="040C0003" w:tentative="1">
      <w:start w:val="1"/>
      <w:numFmt w:val="bullet"/>
      <w:lvlText w:val="o"/>
      <w:lvlJc w:val="left"/>
      <w:pPr>
        <w:ind w:left="2010" w:hanging="360"/>
      </w:pPr>
      <w:rPr>
        <w:rFonts w:ascii="Courier New" w:hAnsi="Courier New" w:cs="Courier New" w:hint="default"/>
      </w:rPr>
    </w:lvl>
    <w:lvl w:ilvl="2" w:tplc="040C0005" w:tentative="1">
      <w:start w:val="1"/>
      <w:numFmt w:val="bullet"/>
      <w:lvlText w:val=""/>
      <w:lvlJc w:val="left"/>
      <w:pPr>
        <w:ind w:left="2730" w:hanging="360"/>
      </w:pPr>
      <w:rPr>
        <w:rFonts w:ascii="Wingdings" w:hAnsi="Wingdings" w:hint="default"/>
      </w:rPr>
    </w:lvl>
    <w:lvl w:ilvl="3" w:tplc="040C0001" w:tentative="1">
      <w:start w:val="1"/>
      <w:numFmt w:val="bullet"/>
      <w:lvlText w:val=""/>
      <w:lvlJc w:val="left"/>
      <w:pPr>
        <w:ind w:left="3450" w:hanging="360"/>
      </w:pPr>
      <w:rPr>
        <w:rFonts w:ascii="Symbol" w:hAnsi="Symbol" w:hint="default"/>
      </w:rPr>
    </w:lvl>
    <w:lvl w:ilvl="4" w:tplc="040C0003" w:tentative="1">
      <w:start w:val="1"/>
      <w:numFmt w:val="bullet"/>
      <w:lvlText w:val="o"/>
      <w:lvlJc w:val="left"/>
      <w:pPr>
        <w:ind w:left="4170" w:hanging="360"/>
      </w:pPr>
      <w:rPr>
        <w:rFonts w:ascii="Courier New" w:hAnsi="Courier New" w:cs="Courier New" w:hint="default"/>
      </w:rPr>
    </w:lvl>
    <w:lvl w:ilvl="5" w:tplc="040C0005" w:tentative="1">
      <w:start w:val="1"/>
      <w:numFmt w:val="bullet"/>
      <w:lvlText w:val=""/>
      <w:lvlJc w:val="left"/>
      <w:pPr>
        <w:ind w:left="4890" w:hanging="360"/>
      </w:pPr>
      <w:rPr>
        <w:rFonts w:ascii="Wingdings" w:hAnsi="Wingdings" w:hint="default"/>
      </w:rPr>
    </w:lvl>
    <w:lvl w:ilvl="6" w:tplc="040C0001" w:tentative="1">
      <w:start w:val="1"/>
      <w:numFmt w:val="bullet"/>
      <w:lvlText w:val=""/>
      <w:lvlJc w:val="left"/>
      <w:pPr>
        <w:ind w:left="5610" w:hanging="360"/>
      </w:pPr>
      <w:rPr>
        <w:rFonts w:ascii="Symbol" w:hAnsi="Symbol" w:hint="default"/>
      </w:rPr>
    </w:lvl>
    <w:lvl w:ilvl="7" w:tplc="040C0003" w:tentative="1">
      <w:start w:val="1"/>
      <w:numFmt w:val="bullet"/>
      <w:lvlText w:val="o"/>
      <w:lvlJc w:val="left"/>
      <w:pPr>
        <w:ind w:left="6330" w:hanging="360"/>
      </w:pPr>
      <w:rPr>
        <w:rFonts w:ascii="Courier New" w:hAnsi="Courier New" w:cs="Courier New" w:hint="default"/>
      </w:rPr>
    </w:lvl>
    <w:lvl w:ilvl="8" w:tplc="040C0005" w:tentative="1">
      <w:start w:val="1"/>
      <w:numFmt w:val="bullet"/>
      <w:lvlText w:val=""/>
      <w:lvlJc w:val="left"/>
      <w:pPr>
        <w:ind w:left="7050" w:hanging="360"/>
      </w:pPr>
      <w:rPr>
        <w:rFonts w:ascii="Wingdings" w:hAnsi="Wingdings" w:hint="default"/>
      </w:rPr>
    </w:lvl>
  </w:abstractNum>
  <w:abstractNum w:abstractNumId="42">
    <w:nsid w:val="78011C70"/>
    <w:multiLevelType w:val="hybridMultilevel"/>
    <w:tmpl w:val="7AD6D660"/>
    <w:lvl w:ilvl="0" w:tplc="04BA9A64">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AA61698"/>
    <w:multiLevelType w:val="hybridMultilevel"/>
    <w:tmpl w:val="04720B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3"/>
  </w:num>
  <w:num w:numId="2">
    <w:abstractNumId w:val="21"/>
  </w:num>
  <w:num w:numId="3">
    <w:abstractNumId w:val="30"/>
  </w:num>
  <w:num w:numId="4">
    <w:abstractNumId w:val="24"/>
  </w:num>
  <w:num w:numId="5">
    <w:abstractNumId w:val="29"/>
  </w:num>
  <w:num w:numId="6">
    <w:abstractNumId w:val="14"/>
  </w:num>
  <w:num w:numId="7">
    <w:abstractNumId w:val="17"/>
  </w:num>
  <w:num w:numId="8">
    <w:abstractNumId w:val="43"/>
  </w:num>
  <w:num w:numId="9">
    <w:abstractNumId w:val="32"/>
  </w:num>
  <w:num w:numId="10">
    <w:abstractNumId w:val="39"/>
  </w:num>
  <w:num w:numId="11">
    <w:abstractNumId w:val="18"/>
  </w:num>
  <w:num w:numId="12">
    <w:abstractNumId w:val="13"/>
  </w:num>
  <w:num w:numId="13">
    <w:abstractNumId w:val="16"/>
  </w:num>
  <w:num w:numId="14">
    <w:abstractNumId w:val="22"/>
  </w:num>
  <w:num w:numId="15">
    <w:abstractNumId w:val="15"/>
  </w:num>
  <w:num w:numId="16">
    <w:abstractNumId w:val="23"/>
  </w:num>
  <w:num w:numId="17">
    <w:abstractNumId w:val="35"/>
  </w:num>
  <w:num w:numId="18">
    <w:abstractNumId w:val="38"/>
  </w:num>
  <w:num w:numId="19">
    <w:abstractNumId w:val="19"/>
  </w:num>
  <w:num w:numId="20">
    <w:abstractNumId w:val="37"/>
  </w:num>
  <w:num w:numId="21">
    <w:abstractNumId w:val="9"/>
  </w:num>
  <w:num w:numId="22">
    <w:abstractNumId w:val="0"/>
  </w:num>
  <w:num w:numId="23">
    <w:abstractNumId w:val="1"/>
  </w:num>
  <w:num w:numId="24">
    <w:abstractNumId w:val="2"/>
  </w:num>
  <w:num w:numId="25">
    <w:abstractNumId w:val="3"/>
  </w:num>
  <w:num w:numId="26">
    <w:abstractNumId w:val="4"/>
  </w:num>
  <w:num w:numId="27">
    <w:abstractNumId w:val="5"/>
  </w:num>
  <w:num w:numId="28">
    <w:abstractNumId w:val="6"/>
  </w:num>
  <w:num w:numId="29">
    <w:abstractNumId w:val="7"/>
  </w:num>
  <w:num w:numId="30">
    <w:abstractNumId w:val="8"/>
  </w:num>
  <w:num w:numId="31">
    <w:abstractNumId w:val="28"/>
  </w:num>
  <w:num w:numId="32">
    <w:abstractNumId w:val="20"/>
  </w:num>
  <w:num w:numId="33">
    <w:abstractNumId w:val="34"/>
  </w:num>
  <w:num w:numId="34">
    <w:abstractNumId w:val="26"/>
  </w:num>
  <w:num w:numId="35">
    <w:abstractNumId w:val="41"/>
  </w:num>
  <w:num w:numId="36">
    <w:abstractNumId w:val="25"/>
  </w:num>
  <w:num w:numId="37">
    <w:abstractNumId w:val="12"/>
  </w:num>
  <w:num w:numId="38">
    <w:abstractNumId w:val="36"/>
  </w:num>
  <w:num w:numId="39">
    <w:abstractNumId w:val="11"/>
  </w:num>
  <w:num w:numId="40">
    <w:abstractNumId w:val="31"/>
  </w:num>
  <w:num w:numId="41">
    <w:abstractNumId w:val="27"/>
  </w:num>
  <w:num w:numId="42">
    <w:abstractNumId w:val="10"/>
  </w:num>
  <w:num w:numId="43">
    <w:abstractNumId w:val="42"/>
  </w:num>
  <w:num w:numId="44">
    <w:abstractNumId w:val="4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972"/>
    <w:rsid w:val="0000155E"/>
    <w:rsid w:val="00001DF2"/>
    <w:rsid w:val="00002210"/>
    <w:rsid w:val="00004F9E"/>
    <w:rsid w:val="00005075"/>
    <w:rsid w:val="0000583C"/>
    <w:rsid w:val="000118C1"/>
    <w:rsid w:val="000130BC"/>
    <w:rsid w:val="000142C0"/>
    <w:rsid w:val="00015FB7"/>
    <w:rsid w:val="00020D32"/>
    <w:rsid w:val="00022396"/>
    <w:rsid w:val="00022D57"/>
    <w:rsid w:val="0002382F"/>
    <w:rsid w:val="00024657"/>
    <w:rsid w:val="00031708"/>
    <w:rsid w:val="00031E15"/>
    <w:rsid w:val="0003249B"/>
    <w:rsid w:val="00034A9D"/>
    <w:rsid w:val="00035430"/>
    <w:rsid w:val="00037938"/>
    <w:rsid w:val="00037F92"/>
    <w:rsid w:val="000433AA"/>
    <w:rsid w:val="00043F1C"/>
    <w:rsid w:val="000513CF"/>
    <w:rsid w:val="00052366"/>
    <w:rsid w:val="00054A60"/>
    <w:rsid w:val="00057638"/>
    <w:rsid w:val="00062DEA"/>
    <w:rsid w:val="00064A0B"/>
    <w:rsid w:val="0006620F"/>
    <w:rsid w:val="00066A48"/>
    <w:rsid w:val="0007253F"/>
    <w:rsid w:val="00075504"/>
    <w:rsid w:val="00075571"/>
    <w:rsid w:val="00075DAD"/>
    <w:rsid w:val="00076148"/>
    <w:rsid w:val="00077F8A"/>
    <w:rsid w:val="00081464"/>
    <w:rsid w:val="00082827"/>
    <w:rsid w:val="000950CC"/>
    <w:rsid w:val="000951DA"/>
    <w:rsid w:val="00096E8C"/>
    <w:rsid w:val="000A387F"/>
    <w:rsid w:val="000A42BA"/>
    <w:rsid w:val="000A490C"/>
    <w:rsid w:val="000A531C"/>
    <w:rsid w:val="000A7AA4"/>
    <w:rsid w:val="000B0085"/>
    <w:rsid w:val="000B4902"/>
    <w:rsid w:val="000B56DE"/>
    <w:rsid w:val="000B6605"/>
    <w:rsid w:val="000B7994"/>
    <w:rsid w:val="000B7B50"/>
    <w:rsid w:val="000C0644"/>
    <w:rsid w:val="000C09D3"/>
    <w:rsid w:val="000C2ED4"/>
    <w:rsid w:val="000C45C5"/>
    <w:rsid w:val="000D3096"/>
    <w:rsid w:val="000D5391"/>
    <w:rsid w:val="000D5F5B"/>
    <w:rsid w:val="000E2261"/>
    <w:rsid w:val="000E6DF2"/>
    <w:rsid w:val="000E7937"/>
    <w:rsid w:val="000E7D65"/>
    <w:rsid w:val="000F2207"/>
    <w:rsid w:val="000F2C88"/>
    <w:rsid w:val="000F3862"/>
    <w:rsid w:val="000F4C12"/>
    <w:rsid w:val="000F6A39"/>
    <w:rsid w:val="000F7EDF"/>
    <w:rsid w:val="00101308"/>
    <w:rsid w:val="00106BC4"/>
    <w:rsid w:val="00110459"/>
    <w:rsid w:val="001130CA"/>
    <w:rsid w:val="00114B69"/>
    <w:rsid w:val="001174E4"/>
    <w:rsid w:val="00121F4F"/>
    <w:rsid w:val="001327D1"/>
    <w:rsid w:val="00132C09"/>
    <w:rsid w:val="0013630A"/>
    <w:rsid w:val="00137391"/>
    <w:rsid w:val="0014341D"/>
    <w:rsid w:val="00147849"/>
    <w:rsid w:val="001500F6"/>
    <w:rsid w:val="00151F32"/>
    <w:rsid w:val="00152C70"/>
    <w:rsid w:val="0015306D"/>
    <w:rsid w:val="00154F61"/>
    <w:rsid w:val="0016520E"/>
    <w:rsid w:val="00176288"/>
    <w:rsid w:val="001762DC"/>
    <w:rsid w:val="00180240"/>
    <w:rsid w:val="00184149"/>
    <w:rsid w:val="00185236"/>
    <w:rsid w:val="0019136C"/>
    <w:rsid w:val="00194861"/>
    <w:rsid w:val="00195C5C"/>
    <w:rsid w:val="001962CC"/>
    <w:rsid w:val="001A00D6"/>
    <w:rsid w:val="001A1310"/>
    <w:rsid w:val="001A2206"/>
    <w:rsid w:val="001A49A0"/>
    <w:rsid w:val="001A6A55"/>
    <w:rsid w:val="001B5B53"/>
    <w:rsid w:val="001B64D4"/>
    <w:rsid w:val="001B783E"/>
    <w:rsid w:val="001C210C"/>
    <w:rsid w:val="001C4098"/>
    <w:rsid w:val="001C5B94"/>
    <w:rsid w:val="001C5C8C"/>
    <w:rsid w:val="001C74A3"/>
    <w:rsid w:val="001C7A0E"/>
    <w:rsid w:val="001C7B01"/>
    <w:rsid w:val="001D013F"/>
    <w:rsid w:val="001D2F1B"/>
    <w:rsid w:val="001D44B5"/>
    <w:rsid w:val="001D4610"/>
    <w:rsid w:val="001E51AA"/>
    <w:rsid w:val="001E57C8"/>
    <w:rsid w:val="001E5AB8"/>
    <w:rsid w:val="001E665F"/>
    <w:rsid w:val="001E77E6"/>
    <w:rsid w:val="001E796E"/>
    <w:rsid w:val="001F0918"/>
    <w:rsid w:val="001F109B"/>
    <w:rsid w:val="001F158F"/>
    <w:rsid w:val="001F201D"/>
    <w:rsid w:val="001F3585"/>
    <w:rsid w:val="001F70B1"/>
    <w:rsid w:val="00200FC2"/>
    <w:rsid w:val="00201B30"/>
    <w:rsid w:val="00204157"/>
    <w:rsid w:val="00204BB1"/>
    <w:rsid w:val="00206BCF"/>
    <w:rsid w:val="00207016"/>
    <w:rsid w:val="00211DAC"/>
    <w:rsid w:val="0021581F"/>
    <w:rsid w:val="002169B3"/>
    <w:rsid w:val="00216C50"/>
    <w:rsid w:val="0021720F"/>
    <w:rsid w:val="00217218"/>
    <w:rsid w:val="00217742"/>
    <w:rsid w:val="002224F8"/>
    <w:rsid w:val="00222D72"/>
    <w:rsid w:val="00227827"/>
    <w:rsid w:val="0023028E"/>
    <w:rsid w:val="00232E27"/>
    <w:rsid w:val="00235F44"/>
    <w:rsid w:val="00236628"/>
    <w:rsid w:val="00236F3D"/>
    <w:rsid w:val="00240523"/>
    <w:rsid w:val="00245873"/>
    <w:rsid w:val="00247EDF"/>
    <w:rsid w:val="00252DC9"/>
    <w:rsid w:val="002541AF"/>
    <w:rsid w:val="0025480F"/>
    <w:rsid w:val="00265559"/>
    <w:rsid w:val="00265AD0"/>
    <w:rsid w:val="0027066B"/>
    <w:rsid w:val="00270B2A"/>
    <w:rsid w:val="00271B7A"/>
    <w:rsid w:val="002723FB"/>
    <w:rsid w:val="00273867"/>
    <w:rsid w:val="002744B3"/>
    <w:rsid w:val="00274B79"/>
    <w:rsid w:val="0028018B"/>
    <w:rsid w:val="00281322"/>
    <w:rsid w:val="00283998"/>
    <w:rsid w:val="00291F84"/>
    <w:rsid w:val="0029232E"/>
    <w:rsid w:val="002931C3"/>
    <w:rsid w:val="002933A1"/>
    <w:rsid w:val="00293A02"/>
    <w:rsid w:val="00295134"/>
    <w:rsid w:val="00295C00"/>
    <w:rsid w:val="00295D39"/>
    <w:rsid w:val="002A0170"/>
    <w:rsid w:val="002A2BE5"/>
    <w:rsid w:val="002A3004"/>
    <w:rsid w:val="002A3EF4"/>
    <w:rsid w:val="002A41FD"/>
    <w:rsid w:val="002A5506"/>
    <w:rsid w:val="002B0B45"/>
    <w:rsid w:val="002B0D57"/>
    <w:rsid w:val="002B1484"/>
    <w:rsid w:val="002B184C"/>
    <w:rsid w:val="002C4A99"/>
    <w:rsid w:val="002C6CA8"/>
    <w:rsid w:val="002D04AF"/>
    <w:rsid w:val="002D0D84"/>
    <w:rsid w:val="002D68DA"/>
    <w:rsid w:val="002D7DE5"/>
    <w:rsid w:val="002E0B25"/>
    <w:rsid w:val="002E2120"/>
    <w:rsid w:val="002E2B26"/>
    <w:rsid w:val="002E7003"/>
    <w:rsid w:val="002F091F"/>
    <w:rsid w:val="002F1E73"/>
    <w:rsid w:val="002F3A1B"/>
    <w:rsid w:val="002F3D41"/>
    <w:rsid w:val="002F7B5D"/>
    <w:rsid w:val="003024C2"/>
    <w:rsid w:val="003072C7"/>
    <w:rsid w:val="00311893"/>
    <w:rsid w:val="00311C62"/>
    <w:rsid w:val="00312096"/>
    <w:rsid w:val="00312713"/>
    <w:rsid w:val="00313189"/>
    <w:rsid w:val="003132D4"/>
    <w:rsid w:val="003136CA"/>
    <w:rsid w:val="00322D2B"/>
    <w:rsid w:val="00323532"/>
    <w:rsid w:val="0032414E"/>
    <w:rsid w:val="003248F4"/>
    <w:rsid w:val="003252FE"/>
    <w:rsid w:val="0032625D"/>
    <w:rsid w:val="00333BE9"/>
    <w:rsid w:val="00336045"/>
    <w:rsid w:val="003419E6"/>
    <w:rsid w:val="00344187"/>
    <w:rsid w:val="003476AF"/>
    <w:rsid w:val="00347949"/>
    <w:rsid w:val="00350B71"/>
    <w:rsid w:val="0035316D"/>
    <w:rsid w:val="00354AAF"/>
    <w:rsid w:val="00355F7C"/>
    <w:rsid w:val="00356104"/>
    <w:rsid w:val="0035618E"/>
    <w:rsid w:val="00360620"/>
    <w:rsid w:val="003622FB"/>
    <w:rsid w:val="003636E4"/>
    <w:rsid w:val="003657FD"/>
    <w:rsid w:val="00366C94"/>
    <w:rsid w:val="00374748"/>
    <w:rsid w:val="003774FA"/>
    <w:rsid w:val="00380B4A"/>
    <w:rsid w:val="0038240C"/>
    <w:rsid w:val="00384561"/>
    <w:rsid w:val="00386051"/>
    <w:rsid w:val="00387DA0"/>
    <w:rsid w:val="00387DEA"/>
    <w:rsid w:val="003908CB"/>
    <w:rsid w:val="00393582"/>
    <w:rsid w:val="003A078D"/>
    <w:rsid w:val="003A385E"/>
    <w:rsid w:val="003A3BD3"/>
    <w:rsid w:val="003A3DB3"/>
    <w:rsid w:val="003A40C7"/>
    <w:rsid w:val="003A547C"/>
    <w:rsid w:val="003A6456"/>
    <w:rsid w:val="003B0DBD"/>
    <w:rsid w:val="003B2E38"/>
    <w:rsid w:val="003C0449"/>
    <w:rsid w:val="003C2C78"/>
    <w:rsid w:val="003C33A1"/>
    <w:rsid w:val="003C35C5"/>
    <w:rsid w:val="003C4037"/>
    <w:rsid w:val="003C51F9"/>
    <w:rsid w:val="003C664E"/>
    <w:rsid w:val="003D249E"/>
    <w:rsid w:val="003D4D9A"/>
    <w:rsid w:val="003D5789"/>
    <w:rsid w:val="003D60ED"/>
    <w:rsid w:val="003E39E3"/>
    <w:rsid w:val="003E463F"/>
    <w:rsid w:val="003E5F13"/>
    <w:rsid w:val="003E61EC"/>
    <w:rsid w:val="003F3B2A"/>
    <w:rsid w:val="003F4487"/>
    <w:rsid w:val="003F4912"/>
    <w:rsid w:val="003F6DCA"/>
    <w:rsid w:val="003F7417"/>
    <w:rsid w:val="004013B3"/>
    <w:rsid w:val="004029F5"/>
    <w:rsid w:val="00403315"/>
    <w:rsid w:val="00404CA5"/>
    <w:rsid w:val="00407764"/>
    <w:rsid w:val="00407D22"/>
    <w:rsid w:val="00410FB2"/>
    <w:rsid w:val="00410FDB"/>
    <w:rsid w:val="00415023"/>
    <w:rsid w:val="0041668D"/>
    <w:rsid w:val="00416F1B"/>
    <w:rsid w:val="004178E0"/>
    <w:rsid w:val="00420F4B"/>
    <w:rsid w:val="004244FD"/>
    <w:rsid w:val="0042548A"/>
    <w:rsid w:val="00425AE5"/>
    <w:rsid w:val="004270A1"/>
    <w:rsid w:val="004311C8"/>
    <w:rsid w:val="00432AE5"/>
    <w:rsid w:val="00433A84"/>
    <w:rsid w:val="00433E22"/>
    <w:rsid w:val="004353C3"/>
    <w:rsid w:val="00435A21"/>
    <w:rsid w:val="00435DD2"/>
    <w:rsid w:val="00437774"/>
    <w:rsid w:val="00437935"/>
    <w:rsid w:val="004404B9"/>
    <w:rsid w:val="00440BE9"/>
    <w:rsid w:val="004416C5"/>
    <w:rsid w:val="004419F3"/>
    <w:rsid w:val="00442352"/>
    <w:rsid w:val="00445EA4"/>
    <w:rsid w:val="004512F8"/>
    <w:rsid w:val="00451631"/>
    <w:rsid w:val="004521D7"/>
    <w:rsid w:val="00453D93"/>
    <w:rsid w:val="00455A53"/>
    <w:rsid w:val="00460890"/>
    <w:rsid w:val="00460D48"/>
    <w:rsid w:val="00463572"/>
    <w:rsid w:val="0046390D"/>
    <w:rsid w:val="00463CD6"/>
    <w:rsid w:val="004677E0"/>
    <w:rsid w:val="00467E17"/>
    <w:rsid w:val="00471989"/>
    <w:rsid w:val="004725D9"/>
    <w:rsid w:val="0047396D"/>
    <w:rsid w:val="00477474"/>
    <w:rsid w:val="00477A6C"/>
    <w:rsid w:val="004858CC"/>
    <w:rsid w:val="00486470"/>
    <w:rsid w:val="00487C42"/>
    <w:rsid w:val="004907CD"/>
    <w:rsid w:val="00491349"/>
    <w:rsid w:val="004923BC"/>
    <w:rsid w:val="004925C8"/>
    <w:rsid w:val="00492FFD"/>
    <w:rsid w:val="00494B49"/>
    <w:rsid w:val="0049561C"/>
    <w:rsid w:val="00495D85"/>
    <w:rsid w:val="004A0E51"/>
    <w:rsid w:val="004A0ED0"/>
    <w:rsid w:val="004A26F3"/>
    <w:rsid w:val="004A328D"/>
    <w:rsid w:val="004A3993"/>
    <w:rsid w:val="004A433F"/>
    <w:rsid w:val="004A5700"/>
    <w:rsid w:val="004A6965"/>
    <w:rsid w:val="004A71EC"/>
    <w:rsid w:val="004B1635"/>
    <w:rsid w:val="004B556B"/>
    <w:rsid w:val="004B570E"/>
    <w:rsid w:val="004B6355"/>
    <w:rsid w:val="004B7AF1"/>
    <w:rsid w:val="004C05A1"/>
    <w:rsid w:val="004C16E2"/>
    <w:rsid w:val="004C16F8"/>
    <w:rsid w:val="004C3268"/>
    <w:rsid w:val="004C3D71"/>
    <w:rsid w:val="004C4808"/>
    <w:rsid w:val="004C6602"/>
    <w:rsid w:val="004D220D"/>
    <w:rsid w:val="004D2A04"/>
    <w:rsid w:val="004D3719"/>
    <w:rsid w:val="004D396E"/>
    <w:rsid w:val="004D6ADC"/>
    <w:rsid w:val="004D7A42"/>
    <w:rsid w:val="004E088B"/>
    <w:rsid w:val="004E20A4"/>
    <w:rsid w:val="004E42E5"/>
    <w:rsid w:val="004E641D"/>
    <w:rsid w:val="004E64FC"/>
    <w:rsid w:val="004F235B"/>
    <w:rsid w:val="004F3150"/>
    <w:rsid w:val="004F53CF"/>
    <w:rsid w:val="004F6E3C"/>
    <w:rsid w:val="004F764F"/>
    <w:rsid w:val="0050309E"/>
    <w:rsid w:val="005034B2"/>
    <w:rsid w:val="00504BCC"/>
    <w:rsid w:val="00505A51"/>
    <w:rsid w:val="005131FC"/>
    <w:rsid w:val="00513D2F"/>
    <w:rsid w:val="00514A27"/>
    <w:rsid w:val="00515F2A"/>
    <w:rsid w:val="00517249"/>
    <w:rsid w:val="0052052D"/>
    <w:rsid w:val="00523125"/>
    <w:rsid w:val="0052541A"/>
    <w:rsid w:val="00525BA4"/>
    <w:rsid w:val="00526042"/>
    <w:rsid w:val="005272AB"/>
    <w:rsid w:val="00527E4D"/>
    <w:rsid w:val="00530864"/>
    <w:rsid w:val="00531F5E"/>
    <w:rsid w:val="0053208B"/>
    <w:rsid w:val="00533B7B"/>
    <w:rsid w:val="00533CE0"/>
    <w:rsid w:val="00533DC9"/>
    <w:rsid w:val="005346A5"/>
    <w:rsid w:val="00535AC6"/>
    <w:rsid w:val="00542B67"/>
    <w:rsid w:val="0054444B"/>
    <w:rsid w:val="00552850"/>
    <w:rsid w:val="00555EFF"/>
    <w:rsid w:val="005646A3"/>
    <w:rsid w:val="00571524"/>
    <w:rsid w:val="005741B9"/>
    <w:rsid w:val="00574B39"/>
    <w:rsid w:val="0057588E"/>
    <w:rsid w:val="0057652D"/>
    <w:rsid w:val="00581636"/>
    <w:rsid w:val="005821A6"/>
    <w:rsid w:val="005832C5"/>
    <w:rsid w:val="00583676"/>
    <w:rsid w:val="005837C5"/>
    <w:rsid w:val="00583899"/>
    <w:rsid w:val="0059084B"/>
    <w:rsid w:val="00594105"/>
    <w:rsid w:val="005A077A"/>
    <w:rsid w:val="005A290E"/>
    <w:rsid w:val="005A3DF6"/>
    <w:rsid w:val="005A4103"/>
    <w:rsid w:val="005A652E"/>
    <w:rsid w:val="005B1980"/>
    <w:rsid w:val="005B1AC0"/>
    <w:rsid w:val="005B1F9A"/>
    <w:rsid w:val="005B3681"/>
    <w:rsid w:val="005B39C1"/>
    <w:rsid w:val="005B3A58"/>
    <w:rsid w:val="005B41EA"/>
    <w:rsid w:val="005B7813"/>
    <w:rsid w:val="005C046F"/>
    <w:rsid w:val="005C10CA"/>
    <w:rsid w:val="005C4F5A"/>
    <w:rsid w:val="005C6D41"/>
    <w:rsid w:val="005D19A0"/>
    <w:rsid w:val="005D25D6"/>
    <w:rsid w:val="005D3085"/>
    <w:rsid w:val="005D38B1"/>
    <w:rsid w:val="005D5C05"/>
    <w:rsid w:val="005D5CB6"/>
    <w:rsid w:val="005D5F2B"/>
    <w:rsid w:val="005E16B4"/>
    <w:rsid w:val="005E1C43"/>
    <w:rsid w:val="005E2A9C"/>
    <w:rsid w:val="005E76E3"/>
    <w:rsid w:val="005E7969"/>
    <w:rsid w:val="005E7E90"/>
    <w:rsid w:val="005F1A74"/>
    <w:rsid w:val="005F2A99"/>
    <w:rsid w:val="005F51CA"/>
    <w:rsid w:val="00601F72"/>
    <w:rsid w:val="00601FEB"/>
    <w:rsid w:val="00604277"/>
    <w:rsid w:val="00605446"/>
    <w:rsid w:val="00605C0A"/>
    <w:rsid w:val="0060779D"/>
    <w:rsid w:val="006107B1"/>
    <w:rsid w:val="00610EF1"/>
    <w:rsid w:val="00613AF8"/>
    <w:rsid w:val="006164DD"/>
    <w:rsid w:val="00621387"/>
    <w:rsid w:val="00623281"/>
    <w:rsid w:val="006238CB"/>
    <w:rsid w:val="006255BC"/>
    <w:rsid w:val="00625EEC"/>
    <w:rsid w:val="006271E4"/>
    <w:rsid w:val="00630117"/>
    <w:rsid w:val="00630E7E"/>
    <w:rsid w:val="00632744"/>
    <w:rsid w:val="0063301F"/>
    <w:rsid w:val="0063575F"/>
    <w:rsid w:val="00635785"/>
    <w:rsid w:val="006460F7"/>
    <w:rsid w:val="00646DFD"/>
    <w:rsid w:val="00650224"/>
    <w:rsid w:val="00660F67"/>
    <w:rsid w:val="00672664"/>
    <w:rsid w:val="00675AD9"/>
    <w:rsid w:val="006761F9"/>
    <w:rsid w:val="00680892"/>
    <w:rsid w:val="00682914"/>
    <w:rsid w:val="00682FDC"/>
    <w:rsid w:val="006835C1"/>
    <w:rsid w:val="0068411C"/>
    <w:rsid w:val="00692DB0"/>
    <w:rsid w:val="00693CA0"/>
    <w:rsid w:val="00694991"/>
    <w:rsid w:val="00694FD1"/>
    <w:rsid w:val="006962AA"/>
    <w:rsid w:val="00696BAF"/>
    <w:rsid w:val="00697A9D"/>
    <w:rsid w:val="006A1239"/>
    <w:rsid w:val="006A189A"/>
    <w:rsid w:val="006B0B1F"/>
    <w:rsid w:val="006B7F3C"/>
    <w:rsid w:val="006C3A34"/>
    <w:rsid w:val="006C47BA"/>
    <w:rsid w:val="006C4E0C"/>
    <w:rsid w:val="006C7694"/>
    <w:rsid w:val="006C7B4B"/>
    <w:rsid w:val="006D1F5D"/>
    <w:rsid w:val="006D2416"/>
    <w:rsid w:val="006D41CC"/>
    <w:rsid w:val="006E22EC"/>
    <w:rsid w:val="006E4D31"/>
    <w:rsid w:val="006F1704"/>
    <w:rsid w:val="006F206B"/>
    <w:rsid w:val="006F402F"/>
    <w:rsid w:val="006F4BDF"/>
    <w:rsid w:val="006F63CB"/>
    <w:rsid w:val="006F682E"/>
    <w:rsid w:val="006F71AD"/>
    <w:rsid w:val="00700B24"/>
    <w:rsid w:val="0070417B"/>
    <w:rsid w:val="00704488"/>
    <w:rsid w:val="00704576"/>
    <w:rsid w:val="007046E1"/>
    <w:rsid w:val="007051E9"/>
    <w:rsid w:val="0071233B"/>
    <w:rsid w:val="00713261"/>
    <w:rsid w:val="00714A5B"/>
    <w:rsid w:val="00714DFB"/>
    <w:rsid w:val="007167B0"/>
    <w:rsid w:val="00720704"/>
    <w:rsid w:val="00720771"/>
    <w:rsid w:val="00723770"/>
    <w:rsid w:val="00724374"/>
    <w:rsid w:val="00730926"/>
    <w:rsid w:val="00731C99"/>
    <w:rsid w:val="007332FD"/>
    <w:rsid w:val="007355AA"/>
    <w:rsid w:val="007355F6"/>
    <w:rsid w:val="007373B2"/>
    <w:rsid w:val="00741195"/>
    <w:rsid w:val="00741CFD"/>
    <w:rsid w:val="00744C7B"/>
    <w:rsid w:val="00744D9F"/>
    <w:rsid w:val="00745245"/>
    <w:rsid w:val="00746077"/>
    <w:rsid w:val="00755415"/>
    <w:rsid w:val="00755DDB"/>
    <w:rsid w:val="00760814"/>
    <w:rsid w:val="00762C70"/>
    <w:rsid w:val="007650FD"/>
    <w:rsid w:val="007711B6"/>
    <w:rsid w:val="007735B2"/>
    <w:rsid w:val="00774B12"/>
    <w:rsid w:val="007752F2"/>
    <w:rsid w:val="00775BED"/>
    <w:rsid w:val="007765DB"/>
    <w:rsid w:val="00777797"/>
    <w:rsid w:val="00780039"/>
    <w:rsid w:val="00783ED6"/>
    <w:rsid w:val="007847B6"/>
    <w:rsid w:val="00786438"/>
    <w:rsid w:val="007866AE"/>
    <w:rsid w:val="00787C06"/>
    <w:rsid w:val="007903B6"/>
    <w:rsid w:val="007914F3"/>
    <w:rsid w:val="00791704"/>
    <w:rsid w:val="00793BA7"/>
    <w:rsid w:val="00795606"/>
    <w:rsid w:val="00797FDA"/>
    <w:rsid w:val="007A0D23"/>
    <w:rsid w:val="007A2468"/>
    <w:rsid w:val="007A670D"/>
    <w:rsid w:val="007B0C88"/>
    <w:rsid w:val="007B3492"/>
    <w:rsid w:val="007B391D"/>
    <w:rsid w:val="007C3A9F"/>
    <w:rsid w:val="007C4AEC"/>
    <w:rsid w:val="007C664B"/>
    <w:rsid w:val="007C7FAD"/>
    <w:rsid w:val="007D08A0"/>
    <w:rsid w:val="007D1E87"/>
    <w:rsid w:val="007D4661"/>
    <w:rsid w:val="007D4A32"/>
    <w:rsid w:val="007D5E68"/>
    <w:rsid w:val="007D611B"/>
    <w:rsid w:val="007E2AD8"/>
    <w:rsid w:val="007E3807"/>
    <w:rsid w:val="007E5DB7"/>
    <w:rsid w:val="007E7D62"/>
    <w:rsid w:val="007F0598"/>
    <w:rsid w:val="007F457F"/>
    <w:rsid w:val="007F6452"/>
    <w:rsid w:val="007F7E3F"/>
    <w:rsid w:val="007F7F73"/>
    <w:rsid w:val="00805D1C"/>
    <w:rsid w:val="0081119A"/>
    <w:rsid w:val="00812F32"/>
    <w:rsid w:val="00813DD5"/>
    <w:rsid w:val="00815A47"/>
    <w:rsid w:val="008206BC"/>
    <w:rsid w:val="00821262"/>
    <w:rsid w:val="00821D00"/>
    <w:rsid w:val="00822871"/>
    <w:rsid w:val="00822F1E"/>
    <w:rsid w:val="00823575"/>
    <w:rsid w:val="00823700"/>
    <w:rsid w:val="008246F7"/>
    <w:rsid w:val="00827253"/>
    <w:rsid w:val="008278D8"/>
    <w:rsid w:val="00827AF2"/>
    <w:rsid w:val="00832920"/>
    <w:rsid w:val="00833CFA"/>
    <w:rsid w:val="008351E7"/>
    <w:rsid w:val="0083545B"/>
    <w:rsid w:val="00841918"/>
    <w:rsid w:val="008433C2"/>
    <w:rsid w:val="0084485D"/>
    <w:rsid w:val="00846683"/>
    <w:rsid w:val="0084752A"/>
    <w:rsid w:val="0085097A"/>
    <w:rsid w:val="00850ADB"/>
    <w:rsid w:val="00852030"/>
    <w:rsid w:val="00852781"/>
    <w:rsid w:val="00854A3E"/>
    <w:rsid w:val="00855F2E"/>
    <w:rsid w:val="008573F9"/>
    <w:rsid w:val="00857F92"/>
    <w:rsid w:val="00861545"/>
    <w:rsid w:val="008667B5"/>
    <w:rsid w:val="008669E7"/>
    <w:rsid w:val="00870098"/>
    <w:rsid w:val="00870B91"/>
    <w:rsid w:val="00875508"/>
    <w:rsid w:val="008755E3"/>
    <w:rsid w:val="00875938"/>
    <w:rsid w:val="00880447"/>
    <w:rsid w:val="00891168"/>
    <w:rsid w:val="008919F6"/>
    <w:rsid w:val="008934A5"/>
    <w:rsid w:val="00894BB3"/>
    <w:rsid w:val="00895ABF"/>
    <w:rsid w:val="00896103"/>
    <w:rsid w:val="0089740A"/>
    <w:rsid w:val="008A1E12"/>
    <w:rsid w:val="008A57DE"/>
    <w:rsid w:val="008A59BB"/>
    <w:rsid w:val="008A5EEB"/>
    <w:rsid w:val="008B0DD7"/>
    <w:rsid w:val="008B1100"/>
    <w:rsid w:val="008B1A4C"/>
    <w:rsid w:val="008B1B13"/>
    <w:rsid w:val="008B4F56"/>
    <w:rsid w:val="008B7624"/>
    <w:rsid w:val="008C26D4"/>
    <w:rsid w:val="008C41B3"/>
    <w:rsid w:val="008C4447"/>
    <w:rsid w:val="008C6EBD"/>
    <w:rsid w:val="008C79CE"/>
    <w:rsid w:val="008C79E0"/>
    <w:rsid w:val="008C7E18"/>
    <w:rsid w:val="008D3354"/>
    <w:rsid w:val="008D35E0"/>
    <w:rsid w:val="008D5ED4"/>
    <w:rsid w:val="008E07A3"/>
    <w:rsid w:val="008E107B"/>
    <w:rsid w:val="008E50C8"/>
    <w:rsid w:val="008F0114"/>
    <w:rsid w:val="008F0A50"/>
    <w:rsid w:val="008F11ED"/>
    <w:rsid w:val="008F1699"/>
    <w:rsid w:val="008F3FAB"/>
    <w:rsid w:val="009012B5"/>
    <w:rsid w:val="0090313A"/>
    <w:rsid w:val="00903F0D"/>
    <w:rsid w:val="009042D8"/>
    <w:rsid w:val="0091013A"/>
    <w:rsid w:val="0091126E"/>
    <w:rsid w:val="009114C0"/>
    <w:rsid w:val="009165CD"/>
    <w:rsid w:val="0091664B"/>
    <w:rsid w:val="00920579"/>
    <w:rsid w:val="00922F03"/>
    <w:rsid w:val="00924A21"/>
    <w:rsid w:val="009274AE"/>
    <w:rsid w:val="00927793"/>
    <w:rsid w:val="00930C8F"/>
    <w:rsid w:val="00933802"/>
    <w:rsid w:val="00934608"/>
    <w:rsid w:val="0093508A"/>
    <w:rsid w:val="00936702"/>
    <w:rsid w:val="009367A3"/>
    <w:rsid w:val="009425DA"/>
    <w:rsid w:val="00943A94"/>
    <w:rsid w:val="009446CF"/>
    <w:rsid w:val="009469E4"/>
    <w:rsid w:val="00946D40"/>
    <w:rsid w:val="0094727B"/>
    <w:rsid w:val="0095034A"/>
    <w:rsid w:val="00953DD0"/>
    <w:rsid w:val="00953F43"/>
    <w:rsid w:val="00955A2A"/>
    <w:rsid w:val="00962742"/>
    <w:rsid w:val="00962F2E"/>
    <w:rsid w:val="00963D1F"/>
    <w:rsid w:val="009649E5"/>
    <w:rsid w:val="00966B7F"/>
    <w:rsid w:val="00970067"/>
    <w:rsid w:val="009713CE"/>
    <w:rsid w:val="00973EDD"/>
    <w:rsid w:val="0097734B"/>
    <w:rsid w:val="00980550"/>
    <w:rsid w:val="0098111D"/>
    <w:rsid w:val="00984DAB"/>
    <w:rsid w:val="00984F22"/>
    <w:rsid w:val="00985E75"/>
    <w:rsid w:val="00991FF3"/>
    <w:rsid w:val="00993174"/>
    <w:rsid w:val="0099485C"/>
    <w:rsid w:val="00994E2C"/>
    <w:rsid w:val="00995EE5"/>
    <w:rsid w:val="009964F5"/>
    <w:rsid w:val="009A0176"/>
    <w:rsid w:val="009A1A1E"/>
    <w:rsid w:val="009A2DE2"/>
    <w:rsid w:val="009A491D"/>
    <w:rsid w:val="009A69AD"/>
    <w:rsid w:val="009A7732"/>
    <w:rsid w:val="009A79A8"/>
    <w:rsid w:val="009B5BDE"/>
    <w:rsid w:val="009B5FF2"/>
    <w:rsid w:val="009B6847"/>
    <w:rsid w:val="009B7CFA"/>
    <w:rsid w:val="009C057B"/>
    <w:rsid w:val="009C0CE6"/>
    <w:rsid w:val="009C3CFD"/>
    <w:rsid w:val="009C6C82"/>
    <w:rsid w:val="009C6F6C"/>
    <w:rsid w:val="009D1CF1"/>
    <w:rsid w:val="009D5104"/>
    <w:rsid w:val="009D5B43"/>
    <w:rsid w:val="009E09ED"/>
    <w:rsid w:val="009E0D34"/>
    <w:rsid w:val="009E1B06"/>
    <w:rsid w:val="009E1D25"/>
    <w:rsid w:val="009E3D5F"/>
    <w:rsid w:val="009E64F7"/>
    <w:rsid w:val="009E654D"/>
    <w:rsid w:val="009E7377"/>
    <w:rsid w:val="009F18B3"/>
    <w:rsid w:val="009F1BCC"/>
    <w:rsid w:val="009F2D0F"/>
    <w:rsid w:val="009F3DC1"/>
    <w:rsid w:val="009F4F07"/>
    <w:rsid w:val="009F5512"/>
    <w:rsid w:val="009F6067"/>
    <w:rsid w:val="00A03612"/>
    <w:rsid w:val="00A037B6"/>
    <w:rsid w:val="00A03A5C"/>
    <w:rsid w:val="00A03C52"/>
    <w:rsid w:val="00A05F17"/>
    <w:rsid w:val="00A11297"/>
    <w:rsid w:val="00A11BC4"/>
    <w:rsid w:val="00A132D9"/>
    <w:rsid w:val="00A1535A"/>
    <w:rsid w:val="00A15FB4"/>
    <w:rsid w:val="00A176D7"/>
    <w:rsid w:val="00A20E61"/>
    <w:rsid w:val="00A21260"/>
    <w:rsid w:val="00A21F0E"/>
    <w:rsid w:val="00A23BAF"/>
    <w:rsid w:val="00A24D11"/>
    <w:rsid w:val="00A25234"/>
    <w:rsid w:val="00A25332"/>
    <w:rsid w:val="00A274E6"/>
    <w:rsid w:val="00A32A7E"/>
    <w:rsid w:val="00A3693B"/>
    <w:rsid w:val="00A369BC"/>
    <w:rsid w:val="00A377C5"/>
    <w:rsid w:val="00A40B82"/>
    <w:rsid w:val="00A41EE7"/>
    <w:rsid w:val="00A54A63"/>
    <w:rsid w:val="00A55028"/>
    <w:rsid w:val="00A55E6A"/>
    <w:rsid w:val="00A60A83"/>
    <w:rsid w:val="00A6290B"/>
    <w:rsid w:val="00A65583"/>
    <w:rsid w:val="00A66B92"/>
    <w:rsid w:val="00A70503"/>
    <w:rsid w:val="00A72C76"/>
    <w:rsid w:val="00A73330"/>
    <w:rsid w:val="00A752B6"/>
    <w:rsid w:val="00A75BBD"/>
    <w:rsid w:val="00A77B3E"/>
    <w:rsid w:val="00A80972"/>
    <w:rsid w:val="00A80F79"/>
    <w:rsid w:val="00A810F1"/>
    <w:rsid w:val="00A81105"/>
    <w:rsid w:val="00A838FC"/>
    <w:rsid w:val="00A85C19"/>
    <w:rsid w:val="00A8615F"/>
    <w:rsid w:val="00A87E60"/>
    <w:rsid w:val="00A91B04"/>
    <w:rsid w:val="00A9266D"/>
    <w:rsid w:val="00A95C3D"/>
    <w:rsid w:val="00A97E39"/>
    <w:rsid w:val="00AA02FB"/>
    <w:rsid w:val="00AA05B6"/>
    <w:rsid w:val="00AA437A"/>
    <w:rsid w:val="00AA6F64"/>
    <w:rsid w:val="00AA6FE4"/>
    <w:rsid w:val="00AB09FB"/>
    <w:rsid w:val="00AB256D"/>
    <w:rsid w:val="00AB2C06"/>
    <w:rsid w:val="00AB63DF"/>
    <w:rsid w:val="00AB7379"/>
    <w:rsid w:val="00AC0CD3"/>
    <w:rsid w:val="00AD37E0"/>
    <w:rsid w:val="00AD74B4"/>
    <w:rsid w:val="00AD75A3"/>
    <w:rsid w:val="00AE0DF9"/>
    <w:rsid w:val="00AE3434"/>
    <w:rsid w:val="00AE354E"/>
    <w:rsid w:val="00AF12FD"/>
    <w:rsid w:val="00AF19DC"/>
    <w:rsid w:val="00AF1EB2"/>
    <w:rsid w:val="00AF3C59"/>
    <w:rsid w:val="00AF5095"/>
    <w:rsid w:val="00AF61E7"/>
    <w:rsid w:val="00AF636C"/>
    <w:rsid w:val="00AF6698"/>
    <w:rsid w:val="00AF68D1"/>
    <w:rsid w:val="00AF7E66"/>
    <w:rsid w:val="00B022B3"/>
    <w:rsid w:val="00B033A2"/>
    <w:rsid w:val="00B07BA5"/>
    <w:rsid w:val="00B10F69"/>
    <w:rsid w:val="00B12D24"/>
    <w:rsid w:val="00B13118"/>
    <w:rsid w:val="00B13192"/>
    <w:rsid w:val="00B1636A"/>
    <w:rsid w:val="00B23477"/>
    <w:rsid w:val="00B23581"/>
    <w:rsid w:val="00B23F70"/>
    <w:rsid w:val="00B2425C"/>
    <w:rsid w:val="00B27DC7"/>
    <w:rsid w:val="00B3174F"/>
    <w:rsid w:val="00B32D5D"/>
    <w:rsid w:val="00B3417A"/>
    <w:rsid w:val="00B34862"/>
    <w:rsid w:val="00B35BA7"/>
    <w:rsid w:val="00B378CC"/>
    <w:rsid w:val="00B4427D"/>
    <w:rsid w:val="00B45B3A"/>
    <w:rsid w:val="00B50EFC"/>
    <w:rsid w:val="00B558B2"/>
    <w:rsid w:val="00B55B30"/>
    <w:rsid w:val="00B56581"/>
    <w:rsid w:val="00B60FCE"/>
    <w:rsid w:val="00B61954"/>
    <w:rsid w:val="00B635FA"/>
    <w:rsid w:val="00B66F1A"/>
    <w:rsid w:val="00B67014"/>
    <w:rsid w:val="00B67B62"/>
    <w:rsid w:val="00B70C99"/>
    <w:rsid w:val="00B732B5"/>
    <w:rsid w:val="00B74DCD"/>
    <w:rsid w:val="00B74F5E"/>
    <w:rsid w:val="00B762EB"/>
    <w:rsid w:val="00B81DCD"/>
    <w:rsid w:val="00B82A8F"/>
    <w:rsid w:val="00B8341D"/>
    <w:rsid w:val="00B842C3"/>
    <w:rsid w:val="00B844F6"/>
    <w:rsid w:val="00B87300"/>
    <w:rsid w:val="00B9619F"/>
    <w:rsid w:val="00B9717D"/>
    <w:rsid w:val="00BA05E5"/>
    <w:rsid w:val="00BA2870"/>
    <w:rsid w:val="00BA4BAD"/>
    <w:rsid w:val="00BA776A"/>
    <w:rsid w:val="00BA79B7"/>
    <w:rsid w:val="00BB0F4B"/>
    <w:rsid w:val="00BB3C28"/>
    <w:rsid w:val="00BB5C00"/>
    <w:rsid w:val="00BC0449"/>
    <w:rsid w:val="00BC5586"/>
    <w:rsid w:val="00BC6E77"/>
    <w:rsid w:val="00BC7BEC"/>
    <w:rsid w:val="00BD2B50"/>
    <w:rsid w:val="00BD2BC1"/>
    <w:rsid w:val="00BD569E"/>
    <w:rsid w:val="00BD6154"/>
    <w:rsid w:val="00BD6A84"/>
    <w:rsid w:val="00BD7666"/>
    <w:rsid w:val="00BE43C7"/>
    <w:rsid w:val="00BE6BDE"/>
    <w:rsid w:val="00BE73B1"/>
    <w:rsid w:val="00BF09FD"/>
    <w:rsid w:val="00BF4EDC"/>
    <w:rsid w:val="00BF5157"/>
    <w:rsid w:val="00C021EC"/>
    <w:rsid w:val="00C04376"/>
    <w:rsid w:val="00C05FDA"/>
    <w:rsid w:val="00C065FD"/>
    <w:rsid w:val="00C14E26"/>
    <w:rsid w:val="00C174BD"/>
    <w:rsid w:val="00C20DAC"/>
    <w:rsid w:val="00C21AC1"/>
    <w:rsid w:val="00C309B5"/>
    <w:rsid w:val="00C31707"/>
    <w:rsid w:val="00C36921"/>
    <w:rsid w:val="00C4237E"/>
    <w:rsid w:val="00C51F13"/>
    <w:rsid w:val="00C548F4"/>
    <w:rsid w:val="00C55BB1"/>
    <w:rsid w:val="00C66B89"/>
    <w:rsid w:val="00C673C9"/>
    <w:rsid w:val="00C67922"/>
    <w:rsid w:val="00C72350"/>
    <w:rsid w:val="00C7336C"/>
    <w:rsid w:val="00C7731D"/>
    <w:rsid w:val="00C77894"/>
    <w:rsid w:val="00C801A4"/>
    <w:rsid w:val="00C86253"/>
    <w:rsid w:val="00C8651D"/>
    <w:rsid w:val="00C9181F"/>
    <w:rsid w:val="00C923C1"/>
    <w:rsid w:val="00C92833"/>
    <w:rsid w:val="00C95689"/>
    <w:rsid w:val="00C97768"/>
    <w:rsid w:val="00CA17F3"/>
    <w:rsid w:val="00CA1CF1"/>
    <w:rsid w:val="00CA372D"/>
    <w:rsid w:val="00CA3E4B"/>
    <w:rsid w:val="00CA583A"/>
    <w:rsid w:val="00CA5E4B"/>
    <w:rsid w:val="00CA5FAA"/>
    <w:rsid w:val="00CB5877"/>
    <w:rsid w:val="00CB6D8B"/>
    <w:rsid w:val="00CC04C7"/>
    <w:rsid w:val="00CC147C"/>
    <w:rsid w:val="00CC257E"/>
    <w:rsid w:val="00CC28DA"/>
    <w:rsid w:val="00CC3D75"/>
    <w:rsid w:val="00CC4851"/>
    <w:rsid w:val="00CC605F"/>
    <w:rsid w:val="00CC79BC"/>
    <w:rsid w:val="00CD0033"/>
    <w:rsid w:val="00CD1488"/>
    <w:rsid w:val="00CD2BAE"/>
    <w:rsid w:val="00CD3B33"/>
    <w:rsid w:val="00CD65E2"/>
    <w:rsid w:val="00CD7BC4"/>
    <w:rsid w:val="00CE1AAB"/>
    <w:rsid w:val="00CE1BE7"/>
    <w:rsid w:val="00CE2801"/>
    <w:rsid w:val="00CE44B8"/>
    <w:rsid w:val="00CE7953"/>
    <w:rsid w:val="00CF319C"/>
    <w:rsid w:val="00CF48D2"/>
    <w:rsid w:val="00CF5B1E"/>
    <w:rsid w:val="00CF6ED4"/>
    <w:rsid w:val="00D06D47"/>
    <w:rsid w:val="00D07D9E"/>
    <w:rsid w:val="00D119C3"/>
    <w:rsid w:val="00D122AD"/>
    <w:rsid w:val="00D13652"/>
    <w:rsid w:val="00D13CEB"/>
    <w:rsid w:val="00D203B1"/>
    <w:rsid w:val="00D23650"/>
    <w:rsid w:val="00D243AE"/>
    <w:rsid w:val="00D273A3"/>
    <w:rsid w:val="00D32988"/>
    <w:rsid w:val="00D35F89"/>
    <w:rsid w:val="00D36DF5"/>
    <w:rsid w:val="00D40B21"/>
    <w:rsid w:val="00D41029"/>
    <w:rsid w:val="00D41379"/>
    <w:rsid w:val="00D420ED"/>
    <w:rsid w:val="00D42946"/>
    <w:rsid w:val="00D4343A"/>
    <w:rsid w:val="00D52E2A"/>
    <w:rsid w:val="00D56FFD"/>
    <w:rsid w:val="00D57D64"/>
    <w:rsid w:val="00D6002C"/>
    <w:rsid w:val="00D619FB"/>
    <w:rsid w:val="00D6277E"/>
    <w:rsid w:val="00D71F96"/>
    <w:rsid w:val="00D72276"/>
    <w:rsid w:val="00D74151"/>
    <w:rsid w:val="00D77416"/>
    <w:rsid w:val="00D77BA3"/>
    <w:rsid w:val="00D81646"/>
    <w:rsid w:val="00D81786"/>
    <w:rsid w:val="00D82BCD"/>
    <w:rsid w:val="00D86982"/>
    <w:rsid w:val="00D875B6"/>
    <w:rsid w:val="00D9013C"/>
    <w:rsid w:val="00D907EB"/>
    <w:rsid w:val="00D92840"/>
    <w:rsid w:val="00D92F17"/>
    <w:rsid w:val="00DA05C4"/>
    <w:rsid w:val="00DA415D"/>
    <w:rsid w:val="00DB1127"/>
    <w:rsid w:val="00DB4DB2"/>
    <w:rsid w:val="00DB5537"/>
    <w:rsid w:val="00DC16EE"/>
    <w:rsid w:val="00DC1B11"/>
    <w:rsid w:val="00DC21F3"/>
    <w:rsid w:val="00DC3D1E"/>
    <w:rsid w:val="00DD0AB3"/>
    <w:rsid w:val="00DD0C1D"/>
    <w:rsid w:val="00DD2131"/>
    <w:rsid w:val="00DD3486"/>
    <w:rsid w:val="00DD66E0"/>
    <w:rsid w:val="00DD6BB7"/>
    <w:rsid w:val="00DD7234"/>
    <w:rsid w:val="00DE012D"/>
    <w:rsid w:val="00DE2BD2"/>
    <w:rsid w:val="00DE48B7"/>
    <w:rsid w:val="00DE75FC"/>
    <w:rsid w:val="00DF2DFE"/>
    <w:rsid w:val="00DF39A1"/>
    <w:rsid w:val="00DF44CD"/>
    <w:rsid w:val="00DF4767"/>
    <w:rsid w:val="00DF7824"/>
    <w:rsid w:val="00E04548"/>
    <w:rsid w:val="00E06E7D"/>
    <w:rsid w:val="00E07774"/>
    <w:rsid w:val="00E115EB"/>
    <w:rsid w:val="00E13D62"/>
    <w:rsid w:val="00E1605C"/>
    <w:rsid w:val="00E170A7"/>
    <w:rsid w:val="00E20774"/>
    <w:rsid w:val="00E21FE7"/>
    <w:rsid w:val="00E22A05"/>
    <w:rsid w:val="00E249B5"/>
    <w:rsid w:val="00E338B3"/>
    <w:rsid w:val="00E33A00"/>
    <w:rsid w:val="00E34A70"/>
    <w:rsid w:val="00E36722"/>
    <w:rsid w:val="00E37630"/>
    <w:rsid w:val="00E37D9C"/>
    <w:rsid w:val="00E40E6E"/>
    <w:rsid w:val="00E42EE3"/>
    <w:rsid w:val="00E44417"/>
    <w:rsid w:val="00E453D9"/>
    <w:rsid w:val="00E53CA4"/>
    <w:rsid w:val="00E55115"/>
    <w:rsid w:val="00E570DE"/>
    <w:rsid w:val="00E573ED"/>
    <w:rsid w:val="00E61245"/>
    <w:rsid w:val="00E62468"/>
    <w:rsid w:val="00E645A0"/>
    <w:rsid w:val="00E713B0"/>
    <w:rsid w:val="00E72764"/>
    <w:rsid w:val="00E81846"/>
    <w:rsid w:val="00E827BC"/>
    <w:rsid w:val="00EB0D01"/>
    <w:rsid w:val="00EB1AA1"/>
    <w:rsid w:val="00EB34A9"/>
    <w:rsid w:val="00EB5D30"/>
    <w:rsid w:val="00EC435E"/>
    <w:rsid w:val="00EC68DF"/>
    <w:rsid w:val="00EC6D96"/>
    <w:rsid w:val="00EC799B"/>
    <w:rsid w:val="00ED091B"/>
    <w:rsid w:val="00ED1045"/>
    <w:rsid w:val="00ED299D"/>
    <w:rsid w:val="00ED3715"/>
    <w:rsid w:val="00ED3E0A"/>
    <w:rsid w:val="00ED53F5"/>
    <w:rsid w:val="00ED60B6"/>
    <w:rsid w:val="00ED6B55"/>
    <w:rsid w:val="00EE1241"/>
    <w:rsid w:val="00EE1DCF"/>
    <w:rsid w:val="00EF372A"/>
    <w:rsid w:val="00EF6DC9"/>
    <w:rsid w:val="00F0015B"/>
    <w:rsid w:val="00F0024B"/>
    <w:rsid w:val="00F020EF"/>
    <w:rsid w:val="00F0405D"/>
    <w:rsid w:val="00F04A6B"/>
    <w:rsid w:val="00F102B2"/>
    <w:rsid w:val="00F1211B"/>
    <w:rsid w:val="00F13DED"/>
    <w:rsid w:val="00F14A07"/>
    <w:rsid w:val="00F14F5C"/>
    <w:rsid w:val="00F151AB"/>
    <w:rsid w:val="00F1732F"/>
    <w:rsid w:val="00F2226C"/>
    <w:rsid w:val="00F23299"/>
    <w:rsid w:val="00F2774C"/>
    <w:rsid w:val="00F32B4D"/>
    <w:rsid w:val="00F350B4"/>
    <w:rsid w:val="00F36AEB"/>
    <w:rsid w:val="00F37BDA"/>
    <w:rsid w:val="00F403C1"/>
    <w:rsid w:val="00F40A24"/>
    <w:rsid w:val="00F4227C"/>
    <w:rsid w:val="00F42926"/>
    <w:rsid w:val="00F44907"/>
    <w:rsid w:val="00F46A13"/>
    <w:rsid w:val="00F50BF4"/>
    <w:rsid w:val="00F50F43"/>
    <w:rsid w:val="00F531AA"/>
    <w:rsid w:val="00F539F3"/>
    <w:rsid w:val="00F55F65"/>
    <w:rsid w:val="00F566F8"/>
    <w:rsid w:val="00F60AF5"/>
    <w:rsid w:val="00F6181C"/>
    <w:rsid w:val="00F631C9"/>
    <w:rsid w:val="00F64C9E"/>
    <w:rsid w:val="00F65BC7"/>
    <w:rsid w:val="00F65FD6"/>
    <w:rsid w:val="00F70453"/>
    <w:rsid w:val="00F7050A"/>
    <w:rsid w:val="00F722C2"/>
    <w:rsid w:val="00F72428"/>
    <w:rsid w:val="00F7364F"/>
    <w:rsid w:val="00F747A3"/>
    <w:rsid w:val="00F755BA"/>
    <w:rsid w:val="00F765E8"/>
    <w:rsid w:val="00F76742"/>
    <w:rsid w:val="00F76939"/>
    <w:rsid w:val="00F76A8E"/>
    <w:rsid w:val="00F83408"/>
    <w:rsid w:val="00F85495"/>
    <w:rsid w:val="00F8778A"/>
    <w:rsid w:val="00F955C7"/>
    <w:rsid w:val="00F95B70"/>
    <w:rsid w:val="00F9672F"/>
    <w:rsid w:val="00F9727B"/>
    <w:rsid w:val="00F97A90"/>
    <w:rsid w:val="00FA4CFC"/>
    <w:rsid w:val="00FA7232"/>
    <w:rsid w:val="00FA7EE2"/>
    <w:rsid w:val="00FB05D8"/>
    <w:rsid w:val="00FB2693"/>
    <w:rsid w:val="00FB533A"/>
    <w:rsid w:val="00FC0430"/>
    <w:rsid w:val="00FC2C7B"/>
    <w:rsid w:val="00FC6557"/>
    <w:rsid w:val="00FD7A1F"/>
    <w:rsid w:val="00FE0A32"/>
    <w:rsid w:val="00FE0EB5"/>
    <w:rsid w:val="00FE2666"/>
    <w:rsid w:val="00FE2B6E"/>
    <w:rsid w:val="00FE3317"/>
    <w:rsid w:val="00FE3570"/>
    <w:rsid w:val="00FE715A"/>
    <w:rsid w:val="00FF286B"/>
    <w:rsid w:val="00FF2EF7"/>
    <w:rsid w:val="00FF48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3862"/>
    <w:pPr>
      <w:spacing w:before="200" w:after="200" w:line="276" w:lineRule="auto"/>
    </w:pPr>
    <w:rPr>
      <w:rFonts w:ascii="Calibri" w:hAnsi="Calibri"/>
      <w:lang w:eastAsia="en-US" w:bidi="en-US"/>
    </w:rPr>
  </w:style>
  <w:style w:type="paragraph" w:styleId="Titre1">
    <w:name w:val="heading 1"/>
    <w:basedOn w:val="Normal"/>
    <w:next w:val="Normal"/>
    <w:link w:val="Titre1Car"/>
    <w:uiPriority w:val="9"/>
    <w:qFormat/>
    <w:rsid w:val="000F3862"/>
    <w:pPr>
      <w:numPr>
        <w:numId w:val="4"/>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itre2">
    <w:name w:val="heading 2"/>
    <w:basedOn w:val="Normal"/>
    <w:next w:val="Normal"/>
    <w:link w:val="Titre2Car"/>
    <w:uiPriority w:val="9"/>
    <w:unhideWhenUsed/>
    <w:qFormat/>
    <w:rsid w:val="000F3862"/>
    <w:pPr>
      <w:numPr>
        <w:ilvl w:val="1"/>
        <w:numId w:val="4"/>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Titre3">
    <w:name w:val="heading 3"/>
    <w:basedOn w:val="Normal"/>
    <w:next w:val="Normal"/>
    <w:link w:val="Titre3Car"/>
    <w:uiPriority w:val="9"/>
    <w:unhideWhenUsed/>
    <w:qFormat/>
    <w:rsid w:val="000F3862"/>
    <w:pPr>
      <w:numPr>
        <w:ilvl w:val="2"/>
        <w:numId w:val="4"/>
      </w:numPr>
      <w:pBdr>
        <w:top w:val="single" w:sz="6" w:space="2" w:color="4F81BD"/>
        <w:left w:val="single" w:sz="6" w:space="2" w:color="4F81BD"/>
      </w:pBdr>
      <w:spacing w:before="300" w:after="0"/>
      <w:outlineLvl w:val="2"/>
    </w:pPr>
    <w:rPr>
      <w:caps/>
      <w:color w:val="243F60"/>
      <w:spacing w:val="15"/>
      <w:sz w:val="22"/>
      <w:szCs w:val="22"/>
    </w:rPr>
  </w:style>
  <w:style w:type="paragraph" w:styleId="Titre4">
    <w:name w:val="heading 4"/>
    <w:basedOn w:val="Normal"/>
    <w:next w:val="Normal"/>
    <w:link w:val="Titre4Car"/>
    <w:uiPriority w:val="9"/>
    <w:unhideWhenUsed/>
    <w:qFormat/>
    <w:rsid w:val="000F3862"/>
    <w:pPr>
      <w:numPr>
        <w:ilvl w:val="3"/>
        <w:numId w:val="4"/>
      </w:numPr>
      <w:pBdr>
        <w:top w:val="dotted" w:sz="6" w:space="2" w:color="4F81BD"/>
        <w:left w:val="dotted" w:sz="6" w:space="2" w:color="4F81BD"/>
      </w:pBdr>
      <w:spacing w:before="300" w:after="0"/>
      <w:outlineLvl w:val="3"/>
    </w:pPr>
    <w:rPr>
      <w:caps/>
      <w:color w:val="365F91"/>
      <w:spacing w:val="10"/>
      <w:sz w:val="22"/>
      <w:szCs w:val="22"/>
    </w:rPr>
  </w:style>
  <w:style w:type="paragraph" w:styleId="Titre5">
    <w:name w:val="heading 5"/>
    <w:basedOn w:val="Normal"/>
    <w:next w:val="Normal"/>
    <w:link w:val="Titre5Car"/>
    <w:uiPriority w:val="9"/>
    <w:unhideWhenUsed/>
    <w:qFormat/>
    <w:rsid w:val="000F3862"/>
    <w:pPr>
      <w:numPr>
        <w:ilvl w:val="4"/>
        <w:numId w:val="4"/>
      </w:numPr>
      <w:pBdr>
        <w:bottom w:val="single" w:sz="6" w:space="1" w:color="4F81BD"/>
      </w:pBdr>
      <w:spacing w:before="300" w:after="0"/>
      <w:outlineLvl w:val="4"/>
    </w:pPr>
    <w:rPr>
      <w:caps/>
      <w:color w:val="365F91"/>
      <w:spacing w:val="10"/>
      <w:sz w:val="22"/>
      <w:szCs w:val="22"/>
    </w:rPr>
  </w:style>
  <w:style w:type="paragraph" w:styleId="Titre6">
    <w:name w:val="heading 6"/>
    <w:basedOn w:val="Normal"/>
    <w:next w:val="Normal"/>
    <w:link w:val="Titre6Car"/>
    <w:uiPriority w:val="9"/>
    <w:unhideWhenUsed/>
    <w:qFormat/>
    <w:rsid w:val="000F3862"/>
    <w:pPr>
      <w:numPr>
        <w:ilvl w:val="5"/>
        <w:numId w:val="4"/>
      </w:numPr>
      <w:pBdr>
        <w:bottom w:val="dotted" w:sz="6" w:space="1" w:color="4F81BD"/>
      </w:pBdr>
      <w:spacing w:before="300" w:after="0"/>
      <w:outlineLvl w:val="5"/>
    </w:pPr>
    <w:rPr>
      <w:caps/>
      <w:color w:val="365F91"/>
      <w:spacing w:val="10"/>
      <w:sz w:val="22"/>
      <w:szCs w:val="22"/>
    </w:rPr>
  </w:style>
  <w:style w:type="paragraph" w:styleId="Titre7">
    <w:name w:val="heading 7"/>
    <w:basedOn w:val="Normal"/>
    <w:next w:val="Normal"/>
    <w:link w:val="Titre7Car"/>
    <w:uiPriority w:val="9"/>
    <w:unhideWhenUsed/>
    <w:qFormat/>
    <w:rsid w:val="000F3862"/>
    <w:pPr>
      <w:numPr>
        <w:ilvl w:val="6"/>
        <w:numId w:val="4"/>
      </w:numPr>
      <w:spacing w:before="300" w:after="0"/>
      <w:outlineLvl w:val="6"/>
    </w:pPr>
    <w:rPr>
      <w:caps/>
      <w:color w:val="365F91"/>
      <w:spacing w:val="10"/>
      <w:sz w:val="22"/>
      <w:szCs w:val="22"/>
    </w:rPr>
  </w:style>
  <w:style w:type="paragraph" w:styleId="Titre8">
    <w:name w:val="heading 8"/>
    <w:basedOn w:val="Normal"/>
    <w:next w:val="Normal"/>
    <w:link w:val="Titre8Car"/>
    <w:uiPriority w:val="9"/>
    <w:unhideWhenUsed/>
    <w:qFormat/>
    <w:rsid w:val="000F3862"/>
    <w:pPr>
      <w:numPr>
        <w:ilvl w:val="7"/>
        <w:numId w:val="4"/>
      </w:numPr>
      <w:spacing w:before="300" w:after="0"/>
      <w:outlineLvl w:val="7"/>
    </w:pPr>
    <w:rPr>
      <w:caps/>
      <w:spacing w:val="10"/>
      <w:sz w:val="18"/>
      <w:szCs w:val="18"/>
    </w:rPr>
  </w:style>
  <w:style w:type="paragraph" w:styleId="Titre9">
    <w:name w:val="heading 9"/>
    <w:basedOn w:val="Normal"/>
    <w:next w:val="Normal"/>
    <w:link w:val="Titre9Car"/>
    <w:uiPriority w:val="9"/>
    <w:unhideWhenUsed/>
    <w:qFormat/>
    <w:rsid w:val="000F3862"/>
    <w:pPr>
      <w:numPr>
        <w:ilvl w:val="8"/>
        <w:numId w:val="4"/>
      </w:num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7Car">
    <w:name w:val="Titre 7 Car"/>
    <w:basedOn w:val="Policepardfaut"/>
    <w:link w:val="Titre7"/>
    <w:uiPriority w:val="9"/>
    <w:rsid w:val="000F3862"/>
    <w:rPr>
      <w:rFonts w:ascii="Calibri" w:hAnsi="Calibri"/>
      <w:caps/>
      <w:color w:val="365F91"/>
      <w:spacing w:val="10"/>
      <w:sz w:val="22"/>
      <w:szCs w:val="22"/>
      <w:lang w:eastAsia="en-US" w:bidi="en-US"/>
    </w:rPr>
  </w:style>
  <w:style w:type="character" w:customStyle="1" w:styleId="Titre8Car">
    <w:name w:val="Titre 8 Car"/>
    <w:basedOn w:val="Policepardfaut"/>
    <w:link w:val="Titre8"/>
    <w:uiPriority w:val="9"/>
    <w:rsid w:val="000F3862"/>
    <w:rPr>
      <w:rFonts w:ascii="Calibri" w:hAnsi="Calibri"/>
      <w:caps/>
      <w:spacing w:val="10"/>
      <w:sz w:val="18"/>
      <w:szCs w:val="18"/>
      <w:lang w:eastAsia="en-US" w:bidi="en-US"/>
    </w:rPr>
  </w:style>
  <w:style w:type="character" w:customStyle="1" w:styleId="Titre9Car">
    <w:name w:val="Titre 9 Car"/>
    <w:basedOn w:val="Policepardfaut"/>
    <w:link w:val="Titre9"/>
    <w:uiPriority w:val="9"/>
    <w:rsid w:val="000F3862"/>
    <w:rPr>
      <w:rFonts w:ascii="Calibri" w:hAnsi="Calibri"/>
      <w:i/>
      <w:caps/>
      <w:spacing w:val="10"/>
      <w:sz w:val="18"/>
      <w:szCs w:val="18"/>
      <w:lang w:eastAsia="en-US" w:bidi="en-US"/>
    </w:rPr>
  </w:style>
  <w:style w:type="paragraph" w:styleId="Corpsdetexte">
    <w:name w:val="Body Text"/>
    <w:basedOn w:val="Normal"/>
    <w:link w:val="CorpsdetexteCar"/>
    <w:rsid w:val="000F3862"/>
    <w:pPr>
      <w:spacing w:after="240"/>
      <w:jc w:val="both"/>
    </w:pPr>
    <w:rPr>
      <w:spacing w:val="-5"/>
      <w:sz w:val="24"/>
    </w:rPr>
  </w:style>
  <w:style w:type="character" w:customStyle="1" w:styleId="CorpsdetexteCar">
    <w:name w:val="Corps de texte Car"/>
    <w:basedOn w:val="Policepardfaut"/>
    <w:link w:val="Corpsdetexte"/>
    <w:rsid w:val="000F3862"/>
    <w:rPr>
      <w:rFonts w:ascii="Calibri" w:hAnsi="Calibri"/>
      <w:spacing w:val="-5"/>
      <w:sz w:val="24"/>
      <w:lang w:eastAsia="en-US" w:bidi="en-US"/>
    </w:rPr>
  </w:style>
  <w:style w:type="character" w:styleId="Accentuation">
    <w:name w:val="Emphasis"/>
    <w:uiPriority w:val="20"/>
    <w:qFormat/>
    <w:rsid w:val="000F3862"/>
    <w:rPr>
      <w:caps/>
      <w:color w:val="243F60"/>
      <w:spacing w:val="5"/>
    </w:rPr>
  </w:style>
  <w:style w:type="paragraph" w:styleId="Index1">
    <w:name w:val="index 1"/>
    <w:basedOn w:val="Normal"/>
    <w:autoRedefine/>
    <w:rsid w:val="000F3862"/>
    <w:pPr>
      <w:tabs>
        <w:tab w:val="right" w:leader="dot" w:pos="3960"/>
      </w:tabs>
      <w:spacing w:line="240" w:lineRule="atLeast"/>
      <w:ind w:left="720" w:hanging="720"/>
    </w:pPr>
    <w:rPr>
      <w:rFonts w:ascii="Arial Black" w:hAnsi="Arial Black"/>
      <w:sz w:val="15"/>
    </w:rPr>
  </w:style>
  <w:style w:type="paragraph" w:styleId="Index2">
    <w:name w:val="index 2"/>
    <w:basedOn w:val="Normal"/>
    <w:autoRedefine/>
    <w:rsid w:val="000F3862"/>
    <w:pPr>
      <w:tabs>
        <w:tab w:val="right" w:leader="dot" w:pos="3960"/>
      </w:tabs>
      <w:spacing w:line="240" w:lineRule="atLeast"/>
      <w:ind w:left="180"/>
    </w:pPr>
    <w:rPr>
      <w:rFonts w:ascii="Arial Black" w:hAnsi="Arial Black"/>
      <w:sz w:val="15"/>
    </w:rPr>
  </w:style>
  <w:style w:type="paragraph" w:styleId="Index3">
    <w:name w:val="index 3"/>
    <w:basedOn w:val="Normal"/>
    <w:autoRedefine/>
    <w:rsid w:val="000F3862"/>
    <w:pPr>
      <w:tabs>
        <w:tab w:val="right" w:leader="dot" w:pos="3960"/>
      </w:tabs>
      <w:spacing w:line="240" w:lineRule="atLeast"/>
      <w:ind w:left="180"/>
    </w:pPr>
    <w:rPr>
      <w:sz w:val="18"/>
    </w:rPr>
  </w:style>
  <w:style w:type="paragraph" w:styleId="Index4">
    <w:name w:val="index 4"/>
    <w:basedOn w:val="Normal"/>
    <w:autoRedefine/>
    <w:rsid w:val="000F3862"/>
    <w:pPr>
      <w:tabs>
        <w:tab w:val="right" w:pos="3960"/>
      </w:tabs>
      <w:spacing w:line="240" w:lineRule="atLeast"/>
      <w:ind w:left="180"/>
    </w:pPr>
    <w:rPr>
      <w:sz w:val="18"/>
    </w:rPr>
  </w:style>
  <w:style w:type="paragraph" w:styleId="Index5">
    <w:name w:val="index 5"/>
    <w:basedOn w:val="Normal"/>
    <w:autoRedefine/>
    <w:rsid w:val="000F3862"/>
    <w:pPr>
      <w:tabs>
        <w:tab w:val="right" w:pos="3960"/>
      </w:tabs>
      <w:spacing w:line="240" w:lineRule="atLeast"/>
      <w:ind w:left="180"/>
    </w:pPr>
    <w:rPr>
      <w:sz w:val="18"/>
    </w:rPr>
  </w:style>
  <w:style w:type="paragraph" w:styleId="Index6">
    <w:name w:val="index 6"/>
    <w:basedOn w:val="Index1"/>
    <w:next w:val="Normal"/>
    <w:autoRedefine/>
    <w:rsid w:val="000F3862"/>
    <w:pPr>
      <w:tabs>
        <w:tab w:val="right" w:leader="dot" w:pos="3600"/>
      </w:tabs>
      <w:ind w:left="960" w:hanging="160"/>
    </w:pPr>
  </w:style>
  <w:style w:type="paragraph" w:styleId="Index7">
    <w:name w:val="index 7"/>
    <w:basedOn w:val="Index1"/>
    <w:next w:val="Normal"/>
    <w:autoRedefine/>
    <w:rsid w:val="000F3862"/>
    <w:pPr>
      <w:tabs>
        <w:tab w:val="right" w:leader="dot" w:pos="3600"/>
      </w:tabs>
      <w:ind w:left="1120" w:hanging="160"/>
    </w:pPr>
  </w:style>
  <w:style w:type="paragraph" w:styleId="Index8">
    <w:name w:val="index 8"/>
    <w:basedOn w:val="Normal"/>
    <w:next w:val="Normal"/>
    <w:autoRedefine/>
    <w:rsid w:val="000F3862"/>
    <w:pPr>
      <w:tabs>
        <w:tab w:val="right" w:leader="dot" w:pos="3600"/>
      </w:tabs>
      <w:ind w:left="1280" w:hanging="160"/>
    </w:pPr>
  </w:style>
  <w:style w:type="paragraph" w:styleId="TM1">
    <w:name w:val="toc 1"/>
    <w:basedOn w:val="Normal"/>
    <w:autoRedefine/>
    <w:uiPriority w:val="39"/>
    <w:rsid w:val="000F3862"/>
    <w:pPr>
      <w:spacing w:before="120" w:after="120"/>
    </w:pPr>
    <w:rPr>
      <w:rFonts w:ascii="Times New Roman" w:hAnsi="Times New Roman"/>
      <w:b/>
      <w:bCs/>
      <w:caps/>
    </w:rPr>
  </w:style>
  <w:style w:type="paragraph" w:styleId="TM2">
    <w:name w:val="toc 2"/>
    <w:basedOn w:val="TM1"/>
    <w:autoRedefine/>
    <w:uiPriority w:val="39"/>
    <w:rsid w:val="000F3862"/>
    <w:pPr>
      <w:spacing w:before="0" w:after="0"/>
      <w:ind w:left="160"/>
    </w:pPr>
    <w:rPr>
      <w:b w:val="0"/>
      <w:bCs w:val="0"/>
      <w:caps w:val="0"/>
      <w:smallCaps/>
    </w:rPr>
  </w:style>
  <w:style w:type="paragraph" w:styleId="TM3">
    <w:name w:val="toc 3"/>
    <w:basedOn w:val="Normal"/>
    <w:next w:val="Normal"/>
    <w:autoRedefine/>
    <w:uiPriority w:val="39"/>
    <w:rsid w:val="000F3862"/>
    <w:pPr>
      <w:ind w:left="320"/>
    </w:pPr>
    <w:rPr>
      <w:rFonts w:ascii="Times New Roman" w:hAnsi="Times New Roman"/>
      <w:i/>
      <w:iCs/>
    </w:rPr>
  </w:style>
  <w:style w:type="paragraph" w:styleId="TM4">
    <w:name w:val="toc 4"/>
    <w:basedOn w:val="Normal"/>
    <w:next w:val="Normal"/>
    <w:autoRedefine/>
    <w:rsid w:val="000F3862"/>
    <w:pPr>
      <w:ind w:left="480"/>
    </w:pPr>
    <w:rPr>
      <w:rFonts w:ascii="Times New Roman" w:hAnsi="Times New Roman"/>
      <w:sz w:val="18"/>
      <w:szCs w:val="18"/>
    </w:rPr>
  </w:style>
  <w:style w:type="paragraph" w:styleId="TM5">
    <w:name w:val="toc 5"/>
    <w:basedOn w:val="Normal"/>
    <w:next w:val="Normal"/>
    <w:autoRedefine/>
    <w:rsid w:val="000F3862"/>
    <w:pPr>
      <w:ind w:left="640"/>
    </w:pPr>
    <w:rPr>
      <w:rFonts w:ascii="Times New Roman" w:hAnsi="Times New Roman"/>
      <w:sz w:val="18"/>
      <w:szCs w:val="18"/>
    </w:rPr>
  </w:style>
  <w:style w:type="paragraph" w:styleId="TM6">
    <w:name w:val="toc 6"/>
    <w:basedOn w:val="Normal"/>
    <w:next w:val="Normal"/>
    <w:autoRedefine/>
    <w:rsid w:val="000F3862"/>
    <w:pPr>
      <w:ind w:left="800"/>
    </w:pPr>
    <w:rPr>
      <w:rFonts w:ascii="Times New Roman" w:hAnsi="Times New Roman"/>
      <w:sz w:val="18"/>
      <w:szCs w:val="18"/>
    </w:rPr>
  </w:style>
  <w:style w:type="paragraph" w:styleId="TM7">
    <w:name w:val="toc 7"/>
    <w:basedOn w:val="Normal"/>
    <w:next w:val="Normal"/>
    <w:autoRedefine/>
    <w:rsid w:val="000F3862"/>
    <w:pPr>
      <w:ind w:left="960"/>
    </w:pPr>
    <w:rPr>
      <w:rFonts w:ascii="Times New Roman" w:hAnsi="Times New Roman"/>
      <w:sz w:val="18"/>
      <w:szCs w:val="18"/>
    </w:rPr>
  </w:style>
  <w:style w:type="paragraph" w:styleId="TM8">
    <w:name w:val="toc 8"/>
    <w:basedOn w:val="Normal"/>
    <w:next w:val="Normal"/>
    <w:autoRedefine/>
    <w:rsid w:val="000F3862"/>
    <w:pPr>
      <w:ind w:left="1120"/>
    </w:pPr>
    <w:rPr>
      <w:rFonts w:ascii="Times New Roman" w:hAnsi="Times New Roman"/>
      <w:sz w:val="18"/>
      <w:szCs w:val="18"/>
    </w:rPr>
  </w:style>
  <w:style w:type="paragraph" w:styleId="TM9">
    <w:name w:val="toc 9"/>
    <w:basedOn w:val="Normal"/>
    <w:next w:val="Normal"/>
    <w:autoRedefine/>
    <w:rsid w:val="000F3862"/>
    <w:pPr>
      <w:ind w:left="1280"/>
    </w:pPr>
    <w:rPr>
      <w:rFonts w:ascii="Times New Roman" w:hAnsi="Times New Roman"/>
      <w:sz w:val="18"/>
      <w:szCs w:val="18"/>
    </w:rPr>
  </w:style>
  <w:style w:type="paragraph" w:styleId="Commentaire">
    <w:name w:val="annotation text"/>
    <w:basedOn w:val="Normal"/>
    <w:link w:val="CommentaireCar"/>
    <w:rsid w:val="000F3862"/>
    <w:pPr>
      <w:tabs>
        <w:tab w:val="left" w:pos="187"/>
      </w:tabs>
      <w:spacing w:after="120" w:line="220" w:lineRule="exact"/>
      <w:ind w:left="187" w:hanging="187"/>
    </w:pPr>
  </w:style>
  <w:style w:type="character" w:customStyle="1" w:styleId="CommentaireCar">
    <w:name w:val="Commentaire Car"/>
    <w:basedOn w:val="Policepardfaut"/>
    <w:link w:val="Commentaire"/>
    <w:rsid w:val="000F3862"/>
    <w:rPr>
      <w:rFonts w:ascii="Calibri" w:hAnsi="Calibri"/>
      <w:lang w:eastAsia="en-US" w:bidi="en-US"/>
    </w:rPr>
  </w:style>
  <w:style w:type="paragraph" w:styleId="En-tte">
    <w:name w:val="header"/>
    <w:basedOn w:val="Normal"/>
    <w:link w:val="En-tteCar"/>
    <w:rsid w:val="000F3862"/>
    <w:pPr>
      <w:keepLines/>
      <w:tabs>
        <w:tab w:val="center" w:pos="4320"/>
        <w:tab w:val="right" w:pos="8640"/>
      </w:tabs>
    </w:pPr>
    <w:rPr>
      <w:rFonts w:ascii="Arial Black" w:hAnsi="Arial Black"/>
      <w:caps/>
      <w:spacing w:val="60"/>
      <w:sz w:val="14"/>
    </w:rPr>
  </w:style>
  <w:style w:type="character" w:customStyle="1" w:styleId="En-tteCar">
    <w:name w:val="En-tête Car"/>
    <w:basedOn w:val="Policepardfaut"/>
    <w:link w:val="En-tte"/>
    <w:rsid w:val="000F3862"/>
    <w:rPr>
      <w:rFonts w:ascii="Arial Black" w:hAnsi="Arial Black"/>
      <w:caps/>
      <w:spacing w:val="60"/>
      <w:sz w:val="14"/>
      <w:lang w:eastAsia="en-US" w:bidi="en-US"/>
    </w:rPr>
  </w:style>
  <w:style w:type="paragraph" w:styleId="Pieddepage">
    <w:name w:val="footer"/>
    <w:basedOn w:val="Normal"/>
    <w:link w:val="PieddepageCar"/>
    <w:rsid w:val="000F3862"/>
    <w:pPr>
      <w:keepLines/>
      <w:pBdr>
        <w:top w:val="single" w:sz="6" w:space="3" w:color="auto"/>
      </w:pBdr>
      <w:tabs>
        <w:tab w:val="center" w:pos="4320"/>
        <w:tab w:val="right" w:pos="8640"/>
      </w:tabs>
      <w:jc w:val="center"/>
    </w:pPr>
    <w:rPr>
      <w:rFonts w:ascii="Arial Black" w:hAnsi="Arial Black"/>
    </w:rPr>
  </w:style>
  <w:style w:type="character" w:customStyle="1" w:styleId="PieddepageCar">
    <w:name w:val="Pied de page Car"/>
    <w:basedOn w:val="Policepardfaut"/>
    <w:link w:val="Pieddepage"/>
    <w:rsid w:val="000F3862"/>
    <w:rPr>
      <w:rFonts w:ascii="Arial Black" w:hAnsi="Arial Black"/>
      <w:lang w:eastAsia="en-US" w:bidi="en-US"/>
    </w:rPr>
  </w:style>
  <w:style w:type="paragraph" w:styleId="Titreindex">
    <w:name w:val="index heading"/>
    <w:basedOn w:val="Normal"/>
    <w:next w:val="Index1"/>
    <w:rsid w:val="000F3862"/>
    <w:pPr>
      <w:keepNext/>
      <w:spacing w:line="480" w:lineRule="exact"/>
    </w:pPr>
    <w:rPr>
      <w:caps/>
      <w:color w:val="808080"/>
      <w:kern w:val="28"/>
      <w:sz w:val="36"/>
    </w:rPr>
  </w:style>
  <w:style w:type="paragraph" w:styleId="Lgende">
    <w:name w:val="caption"/>
    <w:basedOn w:val="Normal"/>
    <w:next w:val="Normal"/>
    <w:uiPriority w:val="35"/>
    <w:unhideWhenUsed/>
    <w:qFormat/>
    <w:rsid w:val="000F3862"/>
    <w:rPr>
      <w:b/>
      <w:bCs/>
      <w:color w:val="365F91"/>
      <w:sz w:val="16"/>
      <w:szCs w:val="16"/>
    </w:rPr>
  </w:style>
  <w:style w:type="paragraph" w:styleId="Tabledesillustrations">
    <w:name w:val="table of figures"/>
    <w:basedOn w:val="Normal"/>
    <w:rsid w:val="000F3862"/>
    <w:pPr>
      <w:tabs>
        <w:tab w:val="right" w:leader="dot" w:pos="8640"/>
      </w:tabs>
      <w:ind w:left="720" w:hanging="720"/>
    </w:pPr>
  </w:style>
  <w:style w:type="paragraph" w:styleId="Notedefin">
    <w:name w:val="endnote text"/>
    <w:basedOn w:val="Normal"/>
    <w:link w:val="NotedefinCar"/>
    <w:rsid w:val="000F3862"/>
    <w:pPr>
      <w:tabs>
        <w:tab w:val="left" w:pos="187"/>
      </w:tabs>
      <w:spacing w:after="120" w:line="220" w:lineRule="exact"/>
      <w:ind w:left="187" w:hanging="187"/>
    </w:pPr>
    <w:rPr>
      <w:sz w:val="18"/>
    </w:rPr>
  </w:style>
  <w:style w:type="character" w:customStyle="1" w:styleId="NotedefinCar">
    <w:name w:val="Note de fin Car"/>
    <w:basedOn w:val="Policepardfaut"/>
    <w:link w:val="Notedefin"/>
    <w:rsid w:val="000F3862"/>
    <w:rPr>
      <w:rFonts w:ascii="Calibri" w:hAnsi="Calibri"/>
      <w:sz w:val="18"/>
      <w:lang w:eastAsia="en-US" w:bidi="en-US"/>
    </w:rPr>
  </w:style>
  <w:style w:type="paragraph" w:styleId="Tabledesrfrencesjuridiques">
    <w:name w:val="table of authorities"/>
    <w:basedOn w:val="Normal"/>
    <w:rsid w:val="000F3862"/>
    <w:pPr>
      <w:tabs>
        <w:tab w:val="right" w:leader="dot" w:pos="8640"/>
      </w:tabs>
      <w:spacing w:after="240"/>
    </w:pPr>
  </w:style>
  <w:style w:type="paragraph" w:styleId="Textedemacro">
    <w:name w:val="macro"/>
    <w:basedOn w:val="Corpsdetexte"/>
    <w:link w:val="TextedemacroCar"/>
    <w:rsid w:val="000F3862"/>
    <w:rPr>
      <w:rFonts w:ascii="Courier New" w:hAnsi="Courier New"/>
    </w:rPr>
  </w:style>
  <w:style w:type="character" w:customStyle="1" w:styleId="TextedemacroCar">
    <w:name w:val="Texte de macro Car"/>
    <w:basedOn w:val="Policepardfaut"/>
    <w:link w:val="Textedemacro"/>
    <w:rsid w:val="000F3862"/>
    <w:rPr>
      <w:rFonts w:ascii="Courier New" w:hAnsi="Courier New"/>
      <w:spacing w:val="-5"/>
      <w:sz w:val="24"/>
      <w:lang w:eastAsia="en-US" w:bidi="en-US"/>
    </w:rPr>
  </w:style>
  <w:style w:type="paragraph" w:styleId="TitreTR">
    <w:name w:val="toa heading"/>
    <w:basedOn w:val="Normal"/>
    <w:next w:val="Normal"/>
    <w:rsid w:val="000F3862"/>
    <w:pPr>
      <w:pBdr>
        <w:top w:val="single" w:sz="24" w:space="1" w:color="auto"/>
      </w:pBdr>
      <w:tabs>
        <w:tab w:val="right" w:pos="4740"/>
      </w:tabs>
      <w:spacing w:before="60" w:after="60" w:line="360" w:lineRule="exact"/>
      <w:jc w:val="center"/>
    </w:pPr>
    <w:rPr>
      <w:rFonts w:ascii="Arial Black" w:hAnsi="Arial Black"/>
      <w:b/>
      <w:spacing w:val="-10"/>
      <w:sz w:val="22"/>
    </w:rPr>
  </w:style>
  <w:style w:type="paragraph" w:styleId="Liste">
    <w:name w:val="List"/>
    <w:basedOn w:val="Corpsdetexte"/>
    <w:link w:val="ListeCar"/>
    <w:rsid w:val="000F3862"/>
    <w:pPr>
      <w:tabs>
        <w:tab w:val="left" w:pos="720"/>
      </w:tabs>
      <w:ind w:left="360"/>
    </w:pPr>
  </w:style>
  <w:style w:type="paragraph" w:styleId="Listepuces">
    <w:name w:val="List Bullet"/>
    <w:basedOn w:val="Liste"/>
    <w:link w:val="ListepucesCar"/>
    <w:autoRedefine/>
    <w:rsid w:val="000F3862"/>
    <w:pPr>
      <w:numPr>
        <w:numId w:val="1"/>
      </w:numPr>
      <w:tabs>
        <w:tab w:val="clear" w:pos="720"/>
      </w:tabs>
    </w:pPr>
  </w:style>
  <w:style w:type="paragraph" w:styleId="Listenumros">
    <w:name w:val="List Number"/>
    <w:basedOn w:val="Liste"/>
    <w:rsid w:val="000F3862"/>
    <w:pPr>
      <w:tabs>
        <w:tab w:val="clear" w:pos="720"/>
      </w:tabs>
      <w:ind w:left="720" w:right="360" w:hanging="360"/>
    </w:pPr>
  </w:style>
  <w:style w:type="paragraph" w:styleId="Liste2">
    <w:name w:val="List 2"/>
    <w:basedOn w:val="Liste"/>
    <w:rsid w:val="000F3862"/>
    <w:pPr>
      <w:tabs>
        <w:tab w:val="clear" w:pos="720"/>
        <w:tab w:val="left" w:pos="1080"/>
      </w:tabs>
      <w:ind w:left="1080"/>
    </w:pPr>
  </w:style>
  <w:style w:type="paragraph" w:styleId="Liste3">
    <w:name w:val="List 3"/>
    <w:basedOn w:val="Liste"/>
    <w:rsid w:val="000F3862"/>
    <w:pPr>
      <w:tabs>
        <w:tab w:val="clear" w:pos="720"/>
        <w:tab w:val="left" w:pos="1440"/>
      </w:tabs>
      <w:ind w:left="1440"/>
    </w:pPr>
  </w:style>
  <w:style w:type="paragraph" w:styleId="Liste4">
    <w:name w:val="List 4"/>
    <w:basedOn w:val="Liste"/>
    <w:rsid w:val="000F3862"/>
    <w:pPr>
      <w:tabs>
        <w:tab w:val="clear" w:pos="720"/>
        <w:tab w:val="left" w:pos="1800"/>
      </w:tabs>
      <w:ind w:left="1800"/>
    </w:pPr>
  </w:style>
  <w:style w:type="paragraph" w:styleId="Liste5">
    <w:name w:val="List 5"/>
    <w:basedOn w:val="Liste"/>
    <w:rsid w:val="000F3862"/>
    <w:pPr>
      <w:tabs>
        <w:tab w:val="clear" w:pos="720"/>
        <w:tab w:val="left" w:pos="2160"/>
      </w:tabs>
      <w:ind w:left="2160"/>
    </w:pPr>
  </w:style>
  <w:style w:type="paragraph" w:styleId="Listepuces2">
    <w:name w:val="List Bullet 2"/>
    <w:basedOn w:val="Listepuces"/>
    <w:autoRedefine/>
    <w:rsid w:val="000F3862"/>
    <w:pPr>
      <w:ind w:left="1080"/>
    </w:pPr>
  </w:style>
  <w:style w:type="paragraph" w:styleId="Listepuces3">
    <w:name w:val="List Bullet 3"/>
    <w:basedOn w:val="Listepuces"/>
    <w:autoRedefine/>
    <w:rsid w:val="000F3862"/>
    <w:pPr>
      <w:ind w:left="1440"/>
    </w:pPr>
  </w:style>
  <w:style w:type="paragraph" w:styleId="Listepuces4">
    <w:name w:val="List Bullet 4"/>
    <w:basedOn w:val="Listepuces"/>
    <w:autoRedefine/>
    <w:rsid w:val="000F3862"/>
    <w:pPr>
      <w:ind w:left="1800"/>
    </w:pPr>
  </w:style>
  <w:style w:type="paragraph" w:styleId="Listepuces5">
    <w:name w:val="List Bullet 5"/>
    <w:basedOn w:val="Normal"/>
    <w:autoRedefine/>
    <w:rsid w:val="000F3862"/>
    <w:pPr>
      <w:framePr w:w="1860" w:wrap="around" w:vAnchor="text" w:hAnchor="page" w:x="1201" w:y="1"/>
      <w:numPr>
        <w:numId w:val="2"/>
      </w:numPr>
      <w:pBdr>
        <w:bottom w:val="single" w:sz="6" w:space="0" w:color="auto"/>
      </w:pBdr>
      <w:spacing w:line="320" w:lineRule="exact"/>
    </w:pPr>
    <w:rPr>
      <w:sz w:val="18"/>
    </w:rPr>
  </w:style>
  <w:style w:type="paragraph" w:styleId="Listenumros2">
    <w:name w:val="List Number 2"/>
    <w:basedOn w:val="Listenumros"/>
    <w:rsid w:val="000F3862"/>
    <w:pPr>
      <w:ind w:left="1080"/>
    </w:pPr>
  </w:style>
  <w:style w:type="paragraph" w:styleId="Listenumros3">
    <w:name w:val="List Number 3"/>
    <w:basedOn w:val="Listenumros"/>
    <w:rsid w:val="000F3862"/>
    <w:pPr>
      <w:ind w:left="1440"/>
    </w:pPr>
  </w:style>
  <w:style w:type="paragraph" w:styleId="Listenumros4">
    <w:name w:val="List Number 4"/>
    <w:basedOn w:val="Listenumros"/>
    <w:rsid w:val="000F3862"/>
    <w:pPr>
      <w:ind w:left="1800"/>
    </w:pPr>
  </w:style>
  <w:style w:type="paragraph" w:styleId="Listenumros5">
    <w:name w:val="List Number 5"/>
    <w:basedOn w:val="Listenumros"/>
    <w:rsid w:val="000F3862"/>
    <w:pPr>
      <w:ind w:left="2160"/>
    </w:pPr>
  </w:style>
  <w:style w:type="paragraph" w:styleId="Retraitcorpsdetexte">
    <w:name w:val="Body Text Indent"/>
    <w:basedOn w:val="Corpsdetexte"/>
    <w:link w:val="RetraitcorpsdetexteCar"/>
    <w:rsid w:val="000F3862"/>
    <w:pPr>
      <w:ind w:firstLine="360"/>
    </w:pPr>
  </w:style>
  <w:style w:type="character" w:customStyle="1" w:styleId="RetraitcorpsdetexteCar">
    <w:name w:val="Retrait corps de texte Car"/>
    <w:basedOn w:val="Policepardfaut"/>
    <w:link w:val="Retraitcorpsdetexte"/>
    <w:rsid w:val="000F3862"/>
    <w:rPr>
      <w:rFonts w:ascii="Calibri" w:hAnsi="Calibri"/>
      <w:spacing w:val="-5"/>
      <w:sz w:val="24"/>
      <w:lang w:eastAsia="en-US" w:bidi="en-US"/>
    </w:rPr>
  </w:style>
  <w:style w:type="paragraph" w:styleId="Listecontinue">
    <w:name w:val="List Continue"/>
    <w:basedOn w:val="Liste"/>
    <w:rsid w:val="000F3862"/>
    <w:pPr>
      <w:tabs>
        <w:tab w:val="clear" w:pos="720"/>
      </w:tabs>
      <w:spacing w:after="160"/>
    </w:pPr>
  </w:style>
  <w:style w:type="paragraph" w:styleId="Listecontinue2">
    <w:name w:val="List Continue 2"/>
    <w:basedOn w:val="Listecontinue"/>
    <w:rsid w:val="000F3862"/>
    <w:pPr>
      <w:ind w:left="1080"/>
    </w:pPr>
  </w:style>
  <w:style w:type="paragraph" w:styleId="Listecontinue3">
    <w:name w:val="List Continue 3"/>
    <w:basedOn w:val="Listecontinue"/>
    <w:rsid w:val="000F3862"/>
    <w:pPr>
      <w:ind w:left="1440"/>
    </w:pPr>
  </w:style>
  <w:style w:type="paragraph" w:styleId="Listecontinue4">
    <w:name w:val="List Continue 4"/>
    <w:basedOn w:val="Listecontinue"/>
    <w:rsid w:val="000F3862"/>
    <w:pPr>
      <w:ind w:left="1800"/>
    </w:pPr>
  </w:style>
  <w:style w:type="paragraph" w:styleId="Listecontinue5">
    <w:name w:val="List Continue 5"/>
    <w:basedOn w:val="Listecontinue"/>
    <w:rsid w:val="000F3862"/>
    <w:pPr>
      <w:ind w:left="2160"/>
    </w:pPr>
  </w:style>
  <w:style w:type="paragraph" w:styleId="Titre">
    <w:name w:val="Title"/>
    <w:basedOn w:val="Normal"/>
    <w:next w:val="Normal"/>
    <w:link w:val="TitreCar"/>
    <w:uiPriority w:val="10"/>
    <w:qFormat/>
    <w:rsid w:val="000F3862"/>
    <w:pPr>
      <w:spacing w:before="720"/>
    </w:pPr>
    <w:rPr>
      <w:caps/>
      <w:color w:val="4F81BD"/>
      <w:spacing w:val="10"/>
      <w:kern w:val="28"/>
      <w:sz w:val="52"/>
      <w:szCs w:val="52"/>
    </w:rPr>
  </w:style>
  <w:style w:type="character" w:customStyle="1" w:styleId="TitreCar">
    <w:name w:val="Titre Car"/>
    <w:basedOn w:val="Policepardfaut"/>
    <w:link w:val="Titre"/>
    <w:uiPriority w:val="10"/>
    <w:rsid w:val="000F3862"/>
    <w:rPr>
      <w:rFonts w:ascii="Calibri" w:hAnsi="Calibri"/>
      <w:caps/>
      <w:color w:val="4F81BD"/>
      <w:spacing w:val="10"/>
      <w:kern w:val="28"/>
      <w:sz w:val="52"/>
      <w:szCs w:val="52"/>
      <w:lang w:eastAsia="en-US" w:bidi="en-US"/>
    </w:rPr>
  </w:style>
  <w:style w:type="paragraph" w:customStyle="1" w:styleId="TitreBase">
    <w:name w:val="Titre (Base)"/>
    <w:basedOn w:val="Normal"/>
    <w:next w:val="Corpsdetexte"/>
    <w:rsid w:val="000F3862"/>
    <w:pPr>
      <w:keepNext/>
      <w:spacing w:before="240" w:after="120"/>
    </w:pPr>
    <w:rPr>
      <w:rFonts w:ascii="Arial" w:hAnsi="Arial"/>
      <w:b/>
      <w:kern w:val="28"/>
      <w:sz w:val="36"/>
    </w:rPr>
  </w:style>
  <w:style w:type="paragraph" w:styleId="Sous-titre">
    <w:name w:val="Subtitle"/>
    <w:basedOn w:val="Normal"/>
    <w:next w:val="Normal"/>
    <w:link w:val="Sous-titreCar"/>
    <w:uiPriority w:val="11"/>
    <w:qFormat/>
    <w:rsid w:val="000F3862"/>
    <w:pPr>
      <w:spacing w:after="1000" w:line="240" w:lineRule="auto"/>
    </w:pPr>
    <w:rPr>
      <w:caps/>
      <w:color w:val="595959"/>
      <w:spacing w:val="10"/>
      <w:sz w:val="24"/>
      <w:szCs w:val="24"/>
    </w:rPr>
  </w:style>
  <w:style w:type="character" w:customStyle="1" w:styleId="Sous-titreCar">
    <w:name w:val="Sous-titre Car"/>
    <w:basedOn w:val="Policepardfaut"/>
    <w:link w:val="Sous-titre"/>
    <w:uiPriority w:val="11"/>
    <w:rsid w:val="000F3862"/>
    <w:rPr>
      <w:rFonts w:ascii="Calibri" w:hAnsi="Calibri"/>
      <w:caps/>
      <w:color w:val="595959"/>
      <w:spacing w:val="10"/>
      <w:sz w:val="24"/>
      <w:szCs w:val="24"/>
      <w:lang w:eastAsia="en-US" w:bidi="en-US"/>
    </w:rPr>
  </w:style>
  <w:style w:type="paragraph" w:styleId="Date">
    <w:name w:val="Date"/>
    <w:basedOn w:val="Corpsdetexte"/>
    <w:link w:val="DateCar"/>
    <w:rsid w:val="000F3862"/>
    <w:pPr>
      <w:spacing w:before="480" w:after="160"/>
      <w:jc w:val="center"/>
    </w:pPr>
    <w:rPr>
      <w:rFonts w:ascii="Times New Roman" w:hAnsi="Times New Roman"/>
      <w:b/>
      <w:spacing w:val="0"/>
      <w:sz w:val="20"/>
    </w:rPr>
  </w:style>
  <w:style w:type="character" w:customStyle="1" w:styleId="DateCar">
    <w:name w:val="Date Car"/>
    <w:basedOn w:val="Policepardfaut"/>
    <w:link w:val="Date"/>
    <w:rsid w:val="000F3862"/>
    <w:rPr>
      <w:b/>
      <w:lang w:eastAsia="en-US" w:bidi="en-US"/>
    </w:rPr>
  </w:style>
  <w:style w:type="paragraph" w:customStyle="1" w:styleId="Blocdecitation">
    <w:name w:val="Bloc de citation"/>
    <w:basedOn w:val="Normal"/>
    <w:next w:val="Corpsdetexte"/>
    <w:rsid w:val="000F386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decitationPremier">
    <w:name w:val="Bloc de citation (Premier)"/>
    <w:basedOn w:val="Normal"/>
    <w:next w:val="Blocdecitation"/>
    <w:rsid w:val="000F386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decitationDernier">
    <w:name w:val="Bloc de citation (Dernier)"/>
    <w:basedOn w:val="Blocdecitation"/>
    <w:next w:val="Corpsdetexte"/>
    <w:rsid w:val="000F386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customStyle="1" w:styleId="Corpsdetextesolidaire">
    <w:name w:val="Corps de texte solidaire"/>
    <w:basedOn w:val="Corpsdetexte"/>
    <w:next w:val="Corpsdetexte"/>
    <w:rsid w:val="000F3862"/>
    <w:pPr>
      <w:keepNext/>
    </w:pPr>
  </w:style>
  <w:style w:type="paragraph" w:customStyle="1" w:styleId="tiquettedechapitre">
    <w:name w:val="Étiquette de chapitre"/>
    <w:basedOn w:val="Normal"/>
    <w:next w:val="Corpsdetexte"/>
    <w:rsid w:val="000F3862"/>
    <w:pPr>
      <w:keepNext/>
      <w:pBdr>
        <w:bottom w:val="single" w:sz="6" w:space="3" w:color="auto"/>
      </w:pBdr>
      <w:spacing w:after="240"/>
    </w:pPr>
    <w:rPr>
      <w:rFonts w:ascii="Arial Black" w:hAnsi="Arial Black"/>
      <w:caps/>
      <w:spacing w:val="70"/>
      <w:kern w:val="28"/>
      <w:sz w:val="15"/>
    </w:rPr>
  </w:style>
  <w:style w:type="paragraph" w:customStyle="1" w:styleId="Sous-titredechapitre">
    <w:name w:val="Sous-titre de chapitre"/>
    <w:basedOn w:val="Normal"/>
    <w:next w:val="Corpsdetexte"/>
    <w:rsid w:val="000F3862"/>
    <w:pPr>
      <w:keepNext/>
      <w:keepLines/>
      <w:spacing w:after="360" w:line="240" w:lineRule="atLeast"/>
      <w:ind w:right="1800"/>
    </w:pPr>
    <w:rPr>
      <w:i/>
      <w:spacing w:val="-20"/>
      <w:kern w:val="28"/>
      <w:sz w:val="28"/>
    </w:rPr>
  </w:style>
  <w:style w:type="paragraph" w:customStyle="1" w:styleId="Titredechapitre">
    <w:name w:val="Titre de chapitre"/>
    <w:basedOn w:val="Normal"/>
    <w:next w:val="Sous-titredechapitre"/>
    <w:rsid w:val="000F3862"/>
    <w:pPr>
      <w:keepNext/>
      <w:keepLines/>
      <w:spacing w:before="480" w:after="360" w:line="440" w:lineRule="atLeast"/>
      <w:ind w:right="2160"/>
    </w:pPr>
    <w:rPr>
      <w:rFonts w:ascii="Arial Black" w:hAnsi="Arial Black"/>
      <w:color w:val="808080"/>
      <w:spacing w:val="-35"/>
      <w:kern w:val="28"/>
      <w:sz w:val="44"/>
    </w:rPr>
  </w:style>
  <w:style w:type="paragraph" w:customStyle="1" w:styleId="Nomdesocit">
    <w:name w:val="Nom de société"/>
    <w:basedOn w:val="Normal"/>
    <w:next w:val="Normal"/>
    <w:rsid w:val="000F3862"/>
    <w:pPr>
      <w:spacing w:before="1800" w:after="60" w:line="320" w:lineRule="exact"/>
    </w:pPr>
    <w:rPr>
      <w:caps/>
      <w:kern w:val="36"/>
      <w:sz w:val="38"/>
    </w:rPr>
  </w:style>
  <w:style w:type="paragraph" w:customStyle="1" w:styleId="Intituldocument">
    <w:name w:val="Intitulé document"/>
    <w:basedOn w:val="Normal"/>
    <w:rsid w:val="000F3862"/>
    <w:pPr>
      <w:keepNext/>
      <w:spacing w:before="240" w:after="360"/>
    </w:pPr>
    <w:rPr>
      <w:b/>
      <w:kern w:val="28"/>
      <w:sz w:val="36"/>
    </w:rPr>
  </w:style>
  <w:style w:type="paragraph" w:customStyle="1" w:styleId="Pieddepagepaire">
    <w:name w:val="Pied de page paire"/>
    <w:basedOn w:val="Pieddepage"/>
    <w:rsid w:val="000F3862"/>
  </w:style>
  <w:style w:type="paragraph" w:customStyle="1" w:styleId="Pieddepagepremire">
    <w:name w:val="Pied de page première"/>
    <w:basedOn w:val="Pieddepage"/>
    <w:rsid w:val="000F3862"/>
    <w:pPr>
      <w:pBdr>
        <w:top w:val="none" w:sz="0" w:space="0" w:color="auto"/>
      </w:pBdr>
      <w:tabs>
        <w:tab w:val="clear" w:pos="8640"/>
      </w:tabs>
    </w:pPr>
    <w:rPr>
      <w:spacing w:val="-10"/>
    </w:rPr>
  </w:style>
  <w:style w:type="paragraph" w:customStyle="1" w:styleId="Pieddepageimpaire">
    <w:name w:val="Pied de page impaire"/>
    <w:basedOn w:val="Pieddepage"/>
    <w:rsid w:val="000F3862"/>
    <w:pPr>
      <w:tabs>
        <w:tab w:val="right" w:pos="0"/>
      </w:tabs>
    </w:pPr>
  </w:style>
  <w:style w:type="paragraph" w:customStyle="1" w:styleId="Basenotedebasdepage">
    <w:name w:val="Base note de bas de page"/>
    <w:basedOn w:val="Normal"/>
    <w:rsid w:val="000F3862"/>
    <w:pPr>
      <w:spacing w:before="240"/>
    </w:pPr>
    <w:rPr>
      <w:sz w:val="18"/>
    </w:rPr>
  </w:style>
  <w:style w:type="paragraph" w:customStyle="1" w:styleId="Baseen-tte">
    <w:name w:val="Base en-tête"/>
    <w:basedOn w:val="Normal"/>
    <w:rsid w:val="000F3862"/>
    <w:pPr>
      <w:keepLines/>
      <w:tabs>
        <w:tab w:val="center" w:pos="4320"/>
        <w:tab w:val="right" w:pos="8640"/>
      </w:tabs>
    </w:pPr>
  </w:style>
  <w:style w:type="paragraph" w:customStyle="1" w:styleId="En-ttepair">
    <w:name w:val="En-tête pair"/>
    <w:basedOn w:val="En-tte"/>
    <w:rsid w:val="000F3862"/>
  </w:style>
  <w:style w:type="paragraph" w:customStyle="1" w:styleId="En-ttepremirepage">
    <w:name w:val="En-tête première page"/>
    <w:basedOn w:val="En-tte"/>
    <w:rsid w:val="000F3862"/>
    <w:pPr>
      <w:tabs>
        <w:tab w:val="clear" w:pos="8640"/>
      </w:tabs>
    </w:pPr>
    <w:rPr>
      <w:rFonts w:ascii="Garamond" w:hAnsi="Garamond"/>
      <w:b/>
    </w:rPr>
  </w:style>
  <w:style w:type="paragraph" w:customStyle="1" w:styleId="Pieddepageimpair">
    <w:name w:val="Pied de page impair"/>
    <w:basedOn w:val="En-tte"/>
    <w:rsid w:val="000F3862"/>
    <w:pPr>
      <w:tabs>
        <w:tab w:val="right" w:pos="0"/>
      </w:tabs>
      <w:jc w:val="right"/>
    </w:pPr>
  </w:style>
  <w:style w:type="paragraph" w:customStyle="1" w:styleId="Icne1">
    <w:name w:val="Icône 1"/>
    <w:basedOn w:val="Normal"/>
    <w:rsid w:val="000F386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customStyle="1" w:styleId="Indexbase">
    <w:name w:val="Index (base)"/>
    <w:basedOn w:val="Normal"/>
    <w:rsid w:val="000F3862"/>
    <w:pPr>
      <w:tabs>
        <w:tab w:val="right" w:pos="3960"/>
      </w:tabs>
      <w:spacing w:line="240" w:lineRule="atLeast"/>
    </w:pPr>
    <w:rPr>
      <w:sz w:val="18"/>
    </w:rPr>
  </w:style>
  <w:style w:type="paragraph" w:customStyle="1" w:styleId="ListepucesPremier">
    <w:name w:val="Liste à puces (Premier)"/>
    <w:basedOn w:val="Listepuces"/>
    <w:next w:val="Listepuces"/>
    <w:rsid w:val="000F3862"/>
    <w:pPr>
      <w:spacing w:before="80" w:after="160"/>
      <w:ind w:right="0"/>
      <w:jc w:val="left"/>
    </w:pPr>
    <w:rPr>
      <w:rFonts w:ascii="Times New Roman" w:hAnsi="Times New Roman"/>
      <w:spacing w:val="0"/>
      <w:sz w:val="20"/>
    </w:rPr>
  </w:style>
  <w:style w:type="paragraph" w:customStyle="1" w:styleId="ListepucesDernier">
    <w:name w:val="Liste à puces (Dernier)"/>
    <w:basedOn w:val="Listepuces"/>
    <w:next w:val="Corpsdetexte"/>
    <w:rsid w:val="000F3862"/>
    <w:pPr>
      <w:ind w:right="0"/>
      <w:jc w:val="left"/>
    </w:pPr>
    <w:rPr>
      <w:rFonts w:ascii="Times New Roman" w:hAnsi="Times New Roman"/>
      <w:spacing w:val="0"/>
      <w:sz w:val="20"/>
    </w:rPr>
  </w:style>
  <w:style w:type="paragraph" w:customStyle="1" w:styleId="ListePremier">
    <w:name w:val="Liste (Premier)"/>
    <w:basedOn w:val="Liste"/>
    <w:next w:val="Liste"/>
    <w:rsid w:val="000F3862"/>
    <w:pPr>
      <w:spacing w:before="80" w:after="80"/>
      <w:ind w:left="720" w:hanging="360"/>
      <w:jc w:val="left"/>
    </w:pPr>
    <w:rPr>
      <w:rFonts w:ascii="Times New Roman" w:hAnsi="Times New Roman"/>
      <w:spacing w:val="0"/>
      <w:sz w:val="20"/>
    </w:rPr>
  </w:style>
  <w:style w:type="paragraph" w:customStyle="1" w:styleId="ListeDernier">
    <w:name w:val="Liste (Dernier)"/>
    <w:basedOn w:val="Liste"/>
    <w:next w:val="Corpsdetexte"/>
    <w:rsid w:val="000F3862"/>
    <w:pPr>
      <w:ind w:left="720" w:hanging="360"/>
      <w:jc w:val="left"/>
    </w:pPr>
    <w:rPr>
      <w:rFonts w:ascii="Times New Roman" w:hAnsi="Times New Roman"/>
      <w:spacing w:val="0"/>
      <w:sz w:val="20"/>
    </w:rPr>
  </w:style>
  <w:style w:type="paragraph" w:customStyle="1" w:styleId="ListenumrosPremier">
    <w:name w:val="Liste à numéros (Premier)"/>
    <w:basedOn w:val="Listenumros"/>
    <w:next w:val="Listenumros"/>
    <w:rsid w:val="000F3862"/>
    <w:pPr>
      <w:spacing w:before="80" w:after="160"/>
      <w:ind w:right="0"/>
      <w:jc w:val="left"/>
    </w:pPr>
    <w:rPr>
      <w:rFonts w:ascii="Times New Roman" w:hAnsi="Times New Roman"/>
      <w:spacing w:val="0"/>
      <w:sz w:val="20"/>
    </w:rPr>
  </w:style>
  <w:style w:type="paragraph" w:customStyle="1" w:styleId="ListenumrosDernier">
    <w:name w:val="Liste à numéros (Dernier)"/>
    <w:basedOn w:val="Listenumros"/>
    <w:next w:val="Corpsdetexte"/>
    <w:rsid w:val="000F3862"/>
    <w:pPr>
      <w:ind w:right="0"/>
      <w:jc w:val="left"/>
    </w:pPr>
    <w:rPr>
      <w:rFonts w:ascii="Times New Roman" w:hAnsi="Times New Roman"/>
      <w:spacing w:val="0"/>
      <w:sz w:val="20"/>
    </w:rPr>
  </w:style>
  <w:style w:type="paragraph" w:customStyle="1" w:styleId="Partietiquette">
    <w:name w:val="Partie (étiquette)"/>
    <w:basedOn w:val="Normal"/>
    <w:next w:val="Normal"/>
    <w:rsid w:val="000F386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iesous-titre">
    <w:name w:val="Partie (sous-titre)"/>
    <w:basedOn w:val="Normal"/>
    <w:next w:val="Corpsdetexte"/>
    <w:rsid w:val="000F3862"/>
    <w:pPr>
      <w:keepNext/>
      <w:spacing w:before="360" w:after="120"/>
      <w:jc w:val="center"/>
    </w:pPr>
    <w:rPr>
      <w:rFonts w:ascii="Arial" w:hAnsi="Arial"/>
      <w:i/>
      <w:kern w:val="28"/>
      <w:sz w:val="32"/>
    </w:rPr>
  </w:style>
  <w:style w:type="paragraph" w:customStyle="1" w:styleId="Partietitre">
    <w:name w:val="Partie (titre)"/>
    <w:basedOn w:val="Normal"/>
    <w:next w:val="Partietiquette"/>
    <w:rsid w:val="000F386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Image">
    <w:name w:val="Image"/>
    <w:basedOn w:val="Corpsdetexte"/>
    <w:next w:val="Lgende"/>
    <w:rsid w:val="000F3862"/>
    <w:pPr>
      <w:keepNext/>
    </w:pPr>
  </w:style>
  <w:style w:type="paragraph" w:customStyle="1" w:styleId="Adressedelexpditeur">
    <w:name w:val="Adresse de l'expéditeur"/>
    <w:basedOn w:val="Normal"/>
    <w:rsid w:val="000F3862"/>
    <w:pPr>
      <w:jc w:val="center"/>
    </w:pPr>
    <w:rPr>
      <w:spacing w:val="-3"/>
    </w:rPr>
  </w:style>
  <w:style w:type="paragraph" w:customStyle="1" w:styleId="Ttedesection">
    <w:name w:val="Tête de section"/>
    <w:basedOn w:val="Normal"/>
    <w:next w:val="Corpsdetexte"/>
    <w:rsid w:val="000F3862"/>
    <w:pPr>
      <w:spacing w:line="640" w:lineRule="atLeast"/>
    </w:pPr>
    <w:rPr>
      <w:rFonts w:ascii="Arial Black" w:hAnsi="Arial Black"/>
      <w:caps/>
      <w:spacing w:val="60"/>
      <w:sz w:val="15"/>
    </w:rPr>
  </w:style>
  <w:style w:type="paragraph" w:customStyle="1" w:styleId="tiquettedesection">
    <w:name w:val="Étiquette de section"/>
    <w:basedOn w:val="Normal"/>
    <w:next w:val="Normal"/>
    <w:rsid w:val="000F3862"/>
    <w:pPr>
      <w:spacing w:before="2040" w:after="360" w:line="480" w:lineRule="atLeast"/>
    </w:pPr>
    <w:rPr>
      <w:rFonts w:ascii="Arial Black" w:hAnsi="Arial Black"/>
      <w:color w:val="808080"/>
      <w:spacing w:val="-35"/>
      <w:sz w:val="48"/>
    </w:rPr>
  </w:style>
  <w:style w:type="paragraph" w:customStyle="1" w:styleId="Sous-titrePagedegarde">
    <w:name w:val="Sous-titre (Page de garde)"/>
    <w:basedOn w:val="Normal"/>
    <w:next w:val="Normal"/>
    <w:rsid w:val="000F3862"/>
    <w:pPr>
      <w:keepNext/>
      <w:pBdr>
        <w:top w:val="single" w:sz="6" w:space="1" w:color="auto"/>
      </w:pBdr>
      <w:spacing w:after="3960" w:line="480" w:lineRule="exact"/>
    </w:pPr>
    <w:rPr>
      <w:spacing w:val="-15"/>
      <w:kern w:val="28"/>
      <w:sz w:val="44"/>
    </w:rPr>
  </w:style>
  <w:style w:type="paragraph" w:customStyle="1" w:styleId="TitrePagedegarde">
    <w:name w:val="Titre (Page de garde)"/>
    <w:basedOn w:val="TitreBase"/>
    <w:next w:val="Sous-titrePagedegarde"/>
    <w:rsid w:val="000F386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customStyle="1" w:styleId="TMbase">
    <w:name w:val="TM (base)"/>
    <w:basedOn w:val="TM2"/>
    <w:rsid w:val="000F3862"/>
  </w:style>
  <w:style w:type="character" w:styleId="Appelnotedebasdep">
    <w:name w:val="footnote reference"/>
    <w:rsid w:val="000F3862"/>
    <w:rPr>
      <w:sz w:val="18"/>
      <w:vertAlign w:val="superscript"/>
    </w:rPr>
  </w:style>
  <w:style w:type="character" w:styleId="Marquedecommentaire">
    <w:name w:val="annotation reference"/>
    <w:rsid w:val="000F3862"/>
    <w:rPr>
      <w:sz w:val="16"/>
    </w:rPr>
  </w:style>
  <w:style w:type="character" w:styleId="Numrodeligne">
    <w:name w:val="line number"/>
    <w:rsid w:val="000F3862"/>
    <w:rPr>
      <w:rFonts w:ascii="Arial" w:hAnsi="Arial" w:cs="Arial" w:hint="default"/>
      <w:sz w:val="18"/>
    </w:rPr>
  </w:style>
  <w:style w:type="character" w:styleId="Numrodepage">
    <w:name w:val="page number"/>
    <w:rsid w:val="000F3862"/>
    <w:rPr>
      <w:b/>
      <w:bCs w:val="0"/>
    </w:rPr>
  </w:style>
  <w:style w:type="character" w:styleId="Appeldenotedefin">
    <w:name w:val="endnote reference"/>
    <w:rsid w:val="000F3862"/>
    <w:rPr>
      <w:sz w:val="18"/>
      <w:vertAlign w:val="superscript"/>
    </w:rPr>
  </w:style>
  <w:style w:type="character" w:customStyle="1" w:styleId="PrambuleAccentuation">
    <w:name w:val="Préambule (Accentuation)"/>
    <w:rsid w:val="000F3862"/>
    <w:rPr>
      <w:caps/>
      <w:sz w:val="22"/>
    </w:rPr>
  </w:style>
  <w:style w:type="character" w:customStyle="1" w:styleId="Exposant">
    <w:name w:val="Exposant"/>
    <w:rsid w:val="000F3862"/>
    <w:rPr>
      <w:position w:val="0"/>
      <w:vertAlign w:val="superscript"/>
    </w:rPr>
  </w:style>
  <w:style w:type="paragraph" w:styleId="Notedebasdepage">
    <w:name w:val="footnote text"/>
    <w:basedOn w:val="Basenotedebasdepage"/>
    <w:link w:val="NotedebasdepageCar"/>
    <w:rsid w:val="000F3862"/>
    <w:pPr>
      <w:spacing w:after="120"/>
    </w:pPr>
  </w:style>
  <w:style w:type="character" w:customStyle="1" w:styleId="NotedebasdepageCar">
    <w:name w:val="Note de bas de page Car"/>
    <w:basedOn w:val="Policepardfaut"/>
    <w:link w:val="Notedebasdepage"/>
    <w:rsid w:val="000F3862"/>
    <w:rPr>
      <w:rFonts w:ascii="Calibri" w:hAnsi="Calibri"/>
      <w:sz w:val="18"/>
      <w:lang w:eastAsia="en-US" w:bidi="en-US"/>
    </w:rPr>
  </w:style>
  <w:style w:type="character" w:styleId="AcronymeHTML">
    <w:name w:val="HTML Acronym"/>
    <w:basedOn w:val="Policepardfaut"/>
    <w:rsid w:val="000F3862"/>
    <w:rPr>
      <w:lang w:val="fr-FR"/>
    </w:rPr>
  </w:style>
  <w:style w:type="paragraph" w:styleId="Adressedestinataire">
    <w:name w:val="envelope address"/>
    <w:basedOn w:val="Normal"/>
    <w:rsid w:val="000F3862"/>
    <w:pPr>
      <w:framePr w:w="7920" w:h="1980" w:hRule="exact" w:hSpace="180" w:wrap="auto" w:hAnchor="page" w:xAlign="center" w:yAlign="bottom"/>
      <w:ind w:left="2880"/>
    </w:pPr>
    <w:rPr>
      <w:rFonts w:ascii="Arial" w:hAnsi="Arial" w:cs="Arial"/>
      <w:sz w:val="24"/>
      <w:szCs w:val="24"/>
    </w:rPr>
  </w:style>
  <w:style w:type="paragraph" w:styleId="Adresseexpditeur">
    <w:name w:val="envelope return"/>
    <w:basedOn w:val="Normal"/>
    <w:rsid w:val="000F3862"/>
    <w:rPr>
      <w:rFonts w:ascii="Arial" w:hAnsi="Arial" w:cs="Arial"/>
    </w:rPr>
  </w:style>
  <w:style w:type="paragraph" w:styleId="AdresseHTML">
    <w:name w:val="HTML Address"/>
    <w:basedOn w:val="Normal"/>
    <w:link w:val="AdresseHTMLCar"/>
    <w:rsid w:val="000F3862"/>
    <w:rPr>
      <w:i/>
      <w:iCs/>
    </w:rPr>
  </w:style>
  <w:style w:type="character" w:customStyle="1" w:styleId="AdresseHTMLCar">
    <w:name w:val="Adresse HTML Car"/>
    <w:basedOn w:val="Policepardfaut"/>
    <w:link w:val="AdresseHTML"/>
    <w:rsid w:val="000F3862"/>
    <w:rPr>
      <w:rFonts w:ascii="Calibri" w:hAnsi="Calibri"/>
      <w:i/>
      <w:iCs/>
      <w:lang w:eastAsia="en-US" w:bidi="en-US"/>
    </w:rPr>
  </w:style>
  <w:style w:type="character" w:styleId="CitationHTML">
    <w:name w:val="HTML Cite"/>
    <w:basedOn w:val="Policepardfaut"/>
    <w:rsid w:val="000F3862"/>
    <w:rPr>
      <w:i/>
      <w:iCs/>
      <w:lang w:val="fr-FR"/>
    </w:rPr>
  </w:style>
  <w:style w:type="character" w:styleId="ClavierHTML">
    <w:name w:val="HTML Keyboard"/>
    <w:basedOn w:val="Policepardfaut"/>
    <w:rsid w:val="000F3862"/>
    <w:rPr>
      <w:rFonts w:ascii="Courier New" w:hAnsi="Courier New"/>
      <w:sz w:val="20"/>
      <w:szCs w:val="20"/>
      <w:lang w:val="fr-FR"/>
    </w:rPr>
  </w:style>
  <w:style w:type="character" w:styleId="CodeHTML">
    <w:name w:val="HTML Code"/>
    <w:basedOn w:val="Policepardfaut"/>
    <w:rsid w:val="000F3862"/>
    <w:rPr>
      <w:rFonts w:ascii="Courier New" w:hAnsi="Courier New"/>
      <w:sz w:val="20"/>
      <w:szCs w:val="20"/>
      <w:lang w:val="fr-FR"/>
    </w:rPr>
  </w:style>
  <w:style w:type="paragraph" w:styleId="Corpsdetexte2">
    <w:name w:val="Body Text 2"/>
    <w:basedOn w:val="Normal"/>
    <w:link w:val="Corpsdetexte2Car"/>
    <w:rsid w:val="000F3862"/>
    <w:pPr>
      <w:spacing w:after="120" w:line="480" w:lineRule="auto"/>
    </w:pPr>
  </w:style>
  <w:style w:type="character" w:customStyle="1" w:styleId="Corpsdetexte2Car">
    <w:name w:val="Corps de texte 2 Car"/>
    <w:basedOn w:val="Policepardfaut"/>
    <w:link w:val="Corpsdetexte2"/>
    <w:rsid w:val="000F3862"/>
    <w:rPr>
      <w:rFonts w:ascii="Calibri" w:hAnsi="Calibri"/>
      <w:lang w:eastAsia="en-US" w:bidi="en-US"/>
    </w:rPr>
  </w:style>
  <w:style w:type="paragraph" w:styleId="Corpsdetexte3">
    <w:name w:val="Body Text 3"/>
    <w:basedOn w:val="Normal"/>
    <w:link w:val="Corpsdetexte3Car"/>
    <w:rsid w:val="000F3862"/>
    <w:pPr>
      <w:spacing w:after="120"/>
    </w:pPr>
    <w:rPr>
      <w:szCs w:val="16"/>
    </w:rPr>
  </w:style>
  <w:style w:type="character" w:customStyle="1" w:styleId="Corpsdetexte3Car">
    <w:name w:val="Corps de texte 3 Car"/>
    <w:basedOn w:val="Policepardfaut"/>
    <w:link w:val="Corpsdetexte3"/>
    <w:rsid w:val="000F3862"/>
    <w:rPr>
      <w:rFonts w:ascii="Calibri" w:hAnsi="Calibri"/>
      <w:szCs w:val="16"/>
      <w:lang w:eastAsia="en-US" w:bidi="en-US"/>
    </w:rPr>
  </w:style>
  <w:style w:type="character" w:styleId="DfinitionHTML">
    <w:name w:val="HTML Definition"/>
    <w:basedOn w:val="Policepardfaut"/>
    <w:rsid w:val="000F3862"/>
    <w:rPr>
      <w:i/>
      <w:iCs/>
      <w:lang w:val="fr-FR"/>
    </w:rPr>
  </w:style>
  <w:style w:type="character" w:styleId="lev">
    <w:name w:val="Strong"/>
    <w:uiPriority w:val="22"/>
    <w:qFormat/>
    <w:rsid w:val="000F3862"/>
    <w:rPr>
      <w:b/>
      <w:bCs/>
    </w:rPr>
  </w:style>
  <w:style w:type="paragraph" w:styleId="En-ttedemessage">
    <w:name w:val="Message Header"/>
    <w:basedOn w:val="Normal"/>
    <w:link w:val="En-ttedemessageCar"/>
    <w:rsid w:val="000F386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En-ttedemessageCar">
    <w:name w:val="En-tête de message Car"/>
    <w:basedOn w:val="Policepardfaut"/>
    <w:link w:val="En-ttedemessage"/>
    <w:rsid w:val="000F3862"/>
    <w:rPr>
      <w:rFonts w:ascii="Arial" w:hAnsi="Arial" w:cs="Arial"/>
      <w:sz w:val="24"/>
      <w:szCs w:val="24"/>
      <w:shd w:val="pct20" w:color="auto" w:fill="auto"/>
      <w:lang w:eastAsia="en-US" w:bidi="en-US"/>
    </w:rPr>
  </w:style>
  <w:style w:type="character" w:styleId="ExempleHTML">
    <w:name w:val="HTML Sample"/>
    <w:basedOn w:val="Policepardfaut"/>
    <w:rsid w:val="000F3862"/>
    <w:rPr>
      <w:rFonts w:ascii="Courier New" w:hAnsi="Courier New"/>
      <w:lang w:val="fr-FR"/>
    </w:rPr>
  </w:style>
  <w:style w:type="paragraph" w:styleId="Explorateurdedocuments">
    <w:name w:val="Document Map"/>
    <w:basedOn w:val="Normal"/>
    <w:link w:val="ExplorateurdedocumentsCar"/>
    <w:rsid w:val="000F3862"/>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rsid w:val="000F3862"/>
    <w:rPr>
      <w:rFonts w:ascii="Tahoma" w:hAnsi="Tahoma" w:cs="Tahoma"/>
      <w:shd w:val="clear" w:color="auto" w:fill="000080"/>
      <w:lang w:eastAsia="en-US" w:bidi="en-US"/>
    </w:rPr>
  </w:style>
  <w:style w:type="paragraph" w:styleId="Formuledepolitesse">
    <w:name w:val="Closing"/>
    <w:basedOn w:val="Normal"/>
    <w:link w:val="FormuledepolitesseCar"/>
    <w:rsid w:val="000F3862"/>
    <w:pPr>
      <w:ind w:left="4252"/>
    </w:pPr>
  </w:style>
  <w:style w:type="character" w:customStyle="1" w:styleId="FormuledepolitesseCar">
    <w:name w:val="Formule de politesse Car"/>
    <w:basedOn w:val="Policepardfaut"/>
    <w:link w:val="Formuledepolitesse"/>
    <w:rsid w:val="000F3862"/>
    <w:rPr>
      <w:rFonts w:ascii="Calibri" w:hAnsi="Calibri"/>
      <w:lang w:eastAsia="en-US" w:bidi="en-US"/>
    </w:rPr>
  </w:style>
  <w:style w:type="paragraph" w:styleId="Index9">
    <w:name w:val="index 9"/>
    <w:basedOn w:val="Normal"/>
    <w:next w:val="Normal"/>
    <w:autoRedefine/>
    <w:rsid w:val="000F3862"/>
    <w:pPr>
      <w:ind w:left="1440" w:hanging="160"/>
    </w:pPr>
  </w:style>
  <w:style w:type="character" w:styleId="Lienhypertexte">
    <w:name w:val="Hyperlink"/>
    <w:basedOn w:val="Policepardfaut"/>
    <w:uiPriority w:val="99"/>
    <w:rsid w:val="000F3862"/>
    <w:rPr>
      <w:color w:val="0000FF"/>
      <w:u w:val="single"/>
      <w:lang w:val="fr-FR"/>
    </w:rPr>
  </w:style>
  <w:style w:type="character" w:styleId="Lienhypertextesuivivisit">
    <w:name w:val="FollowedHyperlink"/>
    <w:basedOn w:val="Policepardfaut"/>
    <w:rsid w:val="000F3862"/>
    <w:rPr>
      <w:color w:val="800080"/>
      <w:u w:val="single"/>
      <w:lang w:val="fr-FR"/>
    </w:rPr>
  </w:style>
  <w:style w:type="character" w:styleId="MachinecrireHTML">
    <w:name w:val="HTML Typewriter"/>
    <w:basedOn w:val="Policepardfaut"/>
    <w:rsid w:val="000F3862"/>
    <w:rPr>
      <w:rFonts w:ascii="Courier New" w:hAnsi="Courier New"/>
      <w:sz w:val="20"/>
      <w:szCs w:val="20"/>
      <w:lang w:val="fr-FR"/>
    </w:rPr>
  </w:style>
  <w:style w:type="paragraph" w:styleId="NormalWeb">
    <w:name w:val="Normal (Web)"/>
    <w:basedOn w:val="Normal"/>
    <w:uiPriority w:val="99"/>
    <w:rsid w:val="000F3862"/>
    <w:rPr>
      <w:rFonts w:ascii="Times New Roman" w:hAnsi="Times New Roman"/>
      <w:sz w:val="24"/>
      <w:szCs w:val="24"/>
    </w:rPr>
  </w:style>
  <w:style w:type="paragraph" w:styleId="Normalcentr">
    <w:name w:val="Block Text"/>
    <w:basedOn w:val="Normal"/>
    <w:rsid w:val="000F3862"/>
    <w:pPr>
      <w:spacing w:after="120"/>
      <w:ind w:left="1440" w:right="1440"/>
    </w:pPr>
  </w:style>
  <w:style w:type="paragraph" w:styleId="PrformatHTML">
    <w:name w:val="HTML Preformatted"/>
    <w:basedOn w:val="Normal"/>
    <w:link w:val="PrformatHTMLCar"/>
    <w:rsid w:val="000F3862"/>
    <w:rPr>
      <w:rFonts w:ascii="Courier New" w:hAnsi="Courier New" w:cs="Courier New"/>
    </w:rPr>
  </w:style>
  <w:style w:type="character" w:customStyle="1" w:styleId="PrformatHTMLCar">
    <w:name w:val="Préformaté HTML Car"/>
    <w:basedOn w:val="Policepardfaut"/>
    <w:link w:val="PrformatHTML"/>
    <w:rsid w:val="000F3862"/>
    <w:rPr>
      <w:rFonts w:ascii="Courier New" w:hAnsi="Courier New" w:cs="Courier New"/>
      <w:lang w:eastAsia="en-US" w:bidi="en-US"/>
    </w:rPr>
  </w:style>
  <w:style w:type="paragraph" w:styleId="Retrait1religne">
    <w:name w:val="Body Text First Indent"/>
    <w:basedOn w:val="Corpsdetexte"/>
    <w:link w:val="Retrait1religneCar"/>
    <w:rsid w:val="000F3862"/>
    <w:pPr>
      <w:spacing w:after="120"/>
      <w:ind w:firstLine="210"/>
      <w:jc w:val="left"/>
    </w:pPr>
    <w:rPr>
      <w:sz w:val="16"/>
    </w:rPr>
  </w:style>
  <w:style w:type="character" w:customStyle="1" w:styleId="Retrait1religneCar">
    <w:name w:val="Retrait 1re ligne Car"/>
    <w:basedOn w:val="CorpsdetexteCar"/>
    <w:link w:val="Retrait1religne"/>
    <w:rsid w:val="000F3862"/>
    <w:rPr>
      <w:rFonts w:ascii="Calibri" w:hAnsi="Calibri"/>
      <w:spacing w:val="-5"/>
      <w:sz w:val="16"/>
      <w:lang w:eastAsia="en-US" w:bidi="en-US"/>
    </w:rPr>
  </w:style>
  <w:style w:type="paragraph" w:styleId="Retraitcorpsdetexte2">
    <w:name w:val="Body Text Indent 2"/>
    <w:basedOn w:val="Normal"/>
    <w:link w:val="Retraitcorpsdetexte2Car"/>
    <w:rsid w:val="000F3862"/>
    <w:pPr>
      <w:spacing w:after="120" w:line="480" w:lineRule="auto"/>
      <w:ind w:left="283"/>
    </w:pPr>
  </w:style>
  <w:style w:type="character" w:customStyle="1" w:styleId="Retraitcorpsdetexte2Car">
    <w:name w:val="Retrait corps de texte 2 Car"/>
    <w:basedOn w:val="Policepardfaut"/>
    <w:link w:val="Retraitcorpsdetexte2"/>
    <w:rsid w:val="000F3862"/>
    <w:rPr>
      <w:rFonts w:ascii="Calibri" w:hAnsi="Calibri"/>
      <w:lang w:eastAsia="en-US" w:bidi="en-US"/>
    </w:rPr>
  </w:style>
  <w:style w:type="paragraph" w:styleId="Retraitcorpsdetexte3">
    <w:name w:val="Body Text Indent 3"/>
    <w:basedOn w:val="Normal"/>
    <w:link w:val="Retraitcorpsdetexte3Car"/>
    <w:rsid w:val="000F3862"/>
    <w:pPr>
      <w:spacing w:after="120"/>
      <w:ind w:left="283"/>
    </w:pPr>
    <w:rPr>
      <w:szCs w:val="16"/>
    </w:rPr>
  </w:style>
  <w:style w:type="character" w:customStyle="1" w:styleId="Retraitcorpsdetexte3Car">
    <w:name w:val="Retrait corps de texte 3 Car"/>
    <w:basedOn w:val="Policepardfaut"/>
    <w:link w:val="Retraitcorpsdetexte3"/>
    <w:rsid w:val="000F3862"/>
    <w:rPr>
      <w:rFonts w:ascii="Calibri" w:hAnsi="Calibri"/>
      <w:szCs w:val="16"/>
      <w:lang w:eastAsia="en-US" w:bidi="en-US"/>
    </w:rPr>
  </w:style>
  <w:style w:type="paragraph" w:styleId="Retraitcorpset1relig">
    <w:name w:val="Body Text First Indent 2"/>
    <w:basedOn w:val="Retraitcorpsdetexte"/>
    <w:link w:val="Retraitcorpset1religCar"/>
    <w:rsid w:val="000F3862"/>
    <w:pPr>
      <w:spacing w:after="120"/>
      <w:ind w:left="283" w:firstLine="210"/>
      <w:jc w:val="left"/>
    </w:pPr>
    <w:rPr>
      <w:sz w:val="16"/>
    </w:rPr>
  </w:style>
  <w:style w:type="character" w:customStyle="1" w:styleId="Retraitcorpset1religCar">
    <w:name w:val="Retrait corps et 1re lig. Car"/>
    <w:basedOn w:val="RetraitcorpsdetexteCar"/>
    <w:link w:val="Retraitcorpset1relig"/>
    <w:rsid w:val="000F3862"/>
    <w:rPr>
      <w:rFonts w:ascii="Calibri" w:hAnsi="Calibri"/>
      <w:spacing w:val="-5"/>
      <w:sz w:val="16"/>
      <w:lang w:eastAsia="en-US" w:bidi="en-US"/>
    </w:rPr>
  </w:style>
  <w:style w:type="paragraph" w:styleId="Retraitnormal">
    <w:name w:val="Normal Indent"/>
    <w:basedOn w:val="Normal"/>
    <w:rsid w:val="000F3862"/>
    <w:pPr>
      <w:ind w:left="708"/>
    </w:pPr>
  </w:style>
  <w:style w:type="paragraph" w:styleId="Salutations">
    <w:name w:val="Salutation"/>
    <w:basedOn w:val="Normal"/>
    <w:next w:val="Normal"/>
    <w:link w:val="SalutationsCar"/>
    <w:rsid w:val="000F3862"/>
  </w:style>
  <w:style w:type="character" w:customStyle="1" w:styleId="SalutationsCar">
    <w:name w:val="Salutations Car"/>
    <w:basedOn w:val="Policepardfaut"/>
    <w:link w:val="Salutations"/>
    <w:rsid w:val="000F3862"/>
    <w:rPr>
      <w:rFonts w:ascii="Calibri" w:hAnsi="Calibri"/>
      <w:lang w:eastAsia="en-US" w:bidi="en-US"/>
    </w:rPr>
  </w:style>
  <w:style w:type="paragraph" w:styleId="Signature">
    <w:name w:val="Signature"/>
    <w:basedOn w:val="Normal"/>
    <w:link w:val="SignatureCar"/>
    <w:rsid w:val="000F3862"/>
    <w:pPr>
      <w:ind w:left="4252"/>
    </w:pPr>
  </w:style>
  <w:style w:type="character" w:customStyle="1" w:styleId="SignatureCar">
    <w:name w:val="Signature Car"/>
    <w:basedOn w:val="Policepardfaut"/>
    <w:link w:val="Signature"/>
    <w:rsid w:val="000F3862"/>
    <w:rPr>
      <w:rFonts w:ascii="Calibri" w:hAnsi="Calibri"/>
      <w:lang w:eastAsia="en-US" w:bidi="en-US"/>
    </w:rPr>
  </w:style>
  <w:style w:type="paragraph" w:styleId="Signaturelectronique">
    <w:name w:val="E-mail Signature"/>
    <w:basedOn w:val="Normal"/>
    <w:link w:val="SignaturelectroniqueCar"/>
    <w:rsid w:val="000F3862"/>
  </w:style>
  <w:style w:type="character" w:customStyle="1" w:styleId="SignaturelectroniqueCar">
    <w:name w:val="Signature électronique Car"/>
    <w:basedOn w:val="Policepardfaut"/>
    <w:link w:val="Signaturelectronique"/>
    <w:rsid w:val="000F3862"/>
    <w:rPr>
      <w:rFonts w:ascii="Calibri" w:hAnsi="Calibri"/>
      <w:lang w:eastAsia="en-US" w:bidi="en-US"/>
    </w:rPr>
  </w:style>
  <w:style w:type="paragraph" w:styleId="Textebrut">
    <w:name w:val="Plain Text"/>
    <w:basedOn w:val="Normal"/>
    <w:link w:val="TextebrutCar"/>
    <w:rsid w:val="000F3862"/>
    <w:rPr>
      <w:rFonts w:ascii="Courier New" w:hAnsi="Courier New" w:cs="Courier New"/>
    </w:rPr>
  </w:style>
  <w:style w:type="character" w:customStyle="1" w:styleId="TextebrutCar">
    <w:name w:val="Texte brut Car"/>
    <w:basedOn w:val="Policepardfaut"/>
    <w:link w:val="Textebrut"/>
    <w:rsid w:val="000F3862"/>
    <w:rPr>
      <w:rFonts w:ascii="Courier New" w:hAnsi="Courier New" w:cs="Courier New"/>
      <w:lang w:eastAsia="en-US" w:bidi="en-US"/>
    </w:rPr>
  </w:style>
  <w:style w:type="paragraph" w:styleId="Titredenote">
    <w:name w:val="Note Heading"/>
    <w:basedOn w:val="Normal"/>
    <w:next w:val="Normal"/>
    <w:link w:val="TitredenoteCar"/>
    <w:rsid w:val="000F3862"/>
  </w:style>
  <w:style w:type="character" w:customStyle="1" w:styleId="TitredenoteCar">
    <w:name w:val="Titre de note Car"/>
    <w:basedOn w:val="Policepardfaut"/>
    <w:link w:val="Titredenote"/>
    <w:rsid w:val="000F3862"/>
    <w:rPr>
      <w:rFonts w:ascii="Calibri" w:hAnsi="Calibri"/>
      <w:lang w:eastAsia="en-US" w:bidi="en-US"/>
    </w:rPr>
  </w:style>
  <w:style w:type="character" w:styleId="VariableHTML">
    <w:name w:val="HTML Variable"/>
    <w:basedOn w:val="Policepardfaut"/>
    <w:rsid w:val="000F3862"/>
    <w:rPr>
      <w:i/>
      <w:iCs/>
      <w:lang w:val="fr-FR"/>
    </w:rPr>
  </w:style>
  <w:style w:type="paragraph" w:styleId="Textedebulles">
    <w:name w:val="Balloon Text"/>
    <w:basedOn w:val="Normal"/>
    <w:link w:val="TextedebullesCar"/>
    <w:rsid w:val="000F3862"/>
    <w:rPr>
      <w:rFonts w:ascii="Tahoma" w:hAnsi="Tahoma" w:cs="Tahoma"/>
      <w:szCs w:val="16"/>
    </w:rPr>
  </w:style>
  <w:style w:type="character" w:customStyle="1" w:styleId="TextedebullesCar">
    <w:name w:val="Texte de bulles Car"/>
    <w:basedOn w:val="Policepardfaut"/>
    <w:link w:val="Textedebulles"/>
    <w:rsid w:val="000F3862"/>
    <w:rPr>
      <w:rFonts w:ascii="Tahoma" w:hAnsi="Tahoma" w:cs="Tahoma"/>
      <w:szCs w:val="16"/>
      <w:lang w:eastAsia="en-US" w:bidi="en-US"/>
    </w:rPr>
  </w:style>
  <w:style w:type="table" w:styleId="Grilledutableau">
    <w:name w:val="Table Grid"/>
    <w:basedOn w:val="TableauNormal"/>
    <w:rsid w:val="000F3862"/>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etedetableau">
    <w:name w:val="Entete de tableau"/>
    <w:basedOn w:val="Corpsdetextesolidaire"/>
    <w:rsid w:val="000F3862"/>
    <w:pPr>
      <w:spacing w:before="120" w:after="120"/>
      <w:jc w:val="center"/>
    </w:pPr>
    <w:rPr>
      <w:b/>
      <w:color w:val="FFFFFF"/>
    </w:rPr>
  </w:style>
  <w:style w:type="character" w:customStyle="1" w:styleId="Titre1Car">
    <w:name w:val="Titre 1 Car"/>
    <w:basedOn w:val="Policepardfaut"/>
    <w:link w:val="Titre1"/>
    <w:uiPriority w:val="9"/>
    <w:locked/>
    <w:rsid w:val="000F3862"/>
    <w:rPr>
      <w:rFonts w:ascii="Calibri" w:hAnsi="Calibri"/>
      <w:b/>
      <w:bCs/>
      <w:caps/>
      <w:color w:val="FFFFFF"/>
      <w:spacing w:val="15"/>
      <w:sz w:val="22"/>
      <w:szCs w:val="22"/>
      <w:shd w:val="clear" w:color="auto" w:fill="4F81BD"/>
      <w:lang w:eastAsia="en-US" w:bidi="en-US"/>
    </w:rPr>
  </w:style>
  <w:style w:type="paragraph" w:customStyle="1" w:styleId="ListParagraph1">
    <w:name w:val="List Paragraph1"/>
    <w:basedOn w:val="Normal"/>
    <w:rsid w:val="000F3862"/>
    <w:pPr>
      <w:ind w:left="720"/>
      <w:contextualSpacing/>
    </w:pPr>
    <w:rPr>
      <w:sz w:val="22"/>
      <w:szCs w:val="22"/>
    </w:rPr>
  </w:style>
  <w:style w:type="character" w:customStyle="1" w:styleId="typ">
    <w:name w:val="typ"/>
    <w:basedOn w:val="Policepardfaut"/>
    <w:rsid w:val="000F3862"/>
    <w:rPr>
      <w:lang w:val="fr-FR"/>
    </w:rPr>
  </w:style>
  <w:style w:type="character" w:customStyle="1" w:styleId="pun">
    <w:name w:val="pun"/>
    <w:basedOn w:val="Policepardfaut"/>
    <w:rsid w:val="000F3862"/>
    <w:rPr>
      <w:lang w:val="fr-FR"/>
    </w:rPr>
  </w:style>
  <w:style w:type="character" w:customStyle="1" w:styleId="pln">
    <w:name w:val="pln"/>
    <w:basedOn w:val="Policepardfaut"/>
    <w:rsid w:val="000F3862"/>
    <w:rPr>
      <w:lang w:val="fr-FR"/>
    </w:rPr>
  </w:style>
  <w:style w:type="paragraph" w:styleId="Paragraphedeliste">
    <w:name w:val="List Paragraph"/>
    <w:basedOn w:val="Normal"/>
    <w:uiPriority w:val="34"/>
    <w:qFormat/>
    <w:rsid w:val="000F3862"/>
    <w:pPr>
      <w:ind w:left="720"/>
      <w:contextualSpacing/>
    </w:pPr>
  </w:style>
  <w:style w:type="paragraph" w:customStyle="1" w:styleId="Corpsdecellule">
    <w:name w:val="Corps de cellule"/>
    <w:basedOn w:val="Corpsdetexte"/>
    <w:rsid w:val="000F3862"/>
    <w:pPr>
      <w:spacing w:before="120" w:after="120"/>
      <w:jc w:val="left"/>
    </w:pPr>
  </w:style>
  <w:style w:type="paragraph" w:customStyle="1" w:styleId="CodeXSD">
    <w:name w:val="Code XSD"/>
    <w:basedOn w:val="Normal"/>
    <w:rsid w:val="000F3862"/>
    <w:pPr>
      <w:pBdr>
        <w:top w:val="single" w:sz="4" w:space="1" w:color="auto"/>
        <w:left w:val="single" w:sz="4" w:space="4" w:color="auto"/>
        <w:bottom w:val="single" w:sz="4" w:space="1" w:color="auto"/>
        <w:right w:val="single" w:sz="4" w:space="4" w:color="auto"/>
      </w:pBdr>
      <w:tabs>
        <w:tab w:val="left" w:pos="240"/>
        <w:tab w:val="left" w:pos="480"/>
        <w:tab w:val="left" w:pos="720"/>
      </w:tabs>
      <w:autoSpaceDE w:val="0"/>
      <w:autoSpaceDN w:val="0"/>
      <w:adjustRightInd w:val="0"/>
    </w:pPr>
    <w:rPr>
      <w:rFonts w:ascii="Courier New" w:hAnsi="Courier New" w:cs="Arial"/>
      <w:color w:val="008080"/>
      <w:lang w:eastAsia="fr-FR"/>
    </w:rPr>
  </w:style>
  <w:style w:type="paragraph" w:styleId="Rvision">
    <w:name w:val="Revision"/>
    <w:hidden/>
    <w:uiPriority w:val="99"/>
    <w:semiHidden/>
    <w:rsid w:val="000F3862"/>
    <w:pPr>
      <w:spacing w:before="200" w:after="200" w:line="276" w:lineRule="auto"/>
    </w:pPr>
    <w:rPr>
      <w:rFonts w:ascii="Garamond" w:hAnsi="Garamond"/>
      <w:sz w:val="16"/>
      <w:szCs w:val="22"/>
      <w:lang w:eastAsia="en-US"/>
    </w:rPr>
  </w:style>
  <w:style w:type="table" w:customStyle="1" w:styleId="Tramemoyenne1-Accent11">
    <w:name w:val="Trame moyenne 1 - Accent 11"/>
    <w:basedOn w:val="TableauNormal"/>
    <w:uiPriority w:val="63"/>
    <w:rsid w:val="000F3862"/>
    <w:rPr>
      <w:rFonts w:ascii="Calibri" w:hAnsi="Calibri"/>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ODParagraphe">
    <w:name w:val="ODParagraphe"/>
    <w:link w:val="ODParagrapheCar1"/>
    <w:rsid w:val="000F3862"/>
    <w:pPr>
      <w:spacing w:before="60" w:after="60" w:line="276" w:lineRule="auto"/>
      <w:ind w:left="737"/>
      <w:jc w:val="both"/>
    </w:pPr>
    <w:rPr>
      <w:rFonts w:ascii="Calibri" w:hAnsi="Calibri"/>
      <w:sz w:val="24"/>
      <w:szCs w:val="24"/>
    </w:rPr>
  </w:style>
  <w:style w:type="paragraph" w:customStyle="1" w:styleId="ODPage2Titre">
    <w:name w:val="ODPage2Titre"/>
    <w:next w:val="ODParagraphe"/>
    <w:link w:val="ODPage2TitreCar"/>
    <w:rsid w:val="000F3862"/>
    <w:pPr>
      <w:pBdr>
        <w:bottom w:val="single" w:sz="4" w:space="1" w:color="auto"/>
      </w:pBdr>
      <w:spacing w:before="240" w:after="200" w:line="276" w:lineRule="auto"/>
    </w:pPr>
    <w:rPr>
      <w:rFonts w:ascii="Arial" w:hAnsi="Arial" w:cs="Arial"/>
      <w:b/>
      <w:bCs/>
      <w:noProof/>
      <w:sz w:val="24"/>
      <w:szCs w:val="24"/>
    </w:rPr>
  </w:style>
  <w:style w:type="character" w:customStyle="1" w:styleId="ODPage2TitreCar">
    <w:name w:val="ODPage2Titre Car"/>
    <w:basedOn w:val="Policepardfaut"/>
    <w:link w:val="ODPage2Titre"/>
    <w:rsid w:val="000F3862"/>
    <w:rPr>
      <w:rFonts w:ascii="Arial" w:hAnsi="Arial" w:cs="Arial"/>
      <w:b/>
      <w:bCs/>
      <w:noProof/>
      <w:sz w:val="24"/>
      <w:szCs w:val="24"/>
    </w:rPr>
  </w:style>
  <w:style w:type="paragraph" w:customStyle="1" w:styleId="ODTableauTitre">
    <w:name w:val="ODTableauTitre"/>
    <w:basedOn w:val="ODParagraphe"/>
    <w:rsid w:val="000F3862"/>
    <w:pPr>
      <w:ind w:left="0"/>
      <w:jc w:val="center"/>
    </w:pPr>
    <w:rPr>
      <w:b/>
      <w:bCs/>
      <w:color w:val="FFFFFF"/>
    </w:rPr>
  </w:style>
  <w:style w:type="paragraph" w:customStyle="1" w:styleId="ODTableauLigne">
    <w:name w:val="ODTableauLigne"/>
    <w:basedOn w:val="ODParagraphe"/>
    <w:rsid w:val="000F3862"/>
    <w:pPr>
      <w:spacing w:after="0"/>
      <w:ind w:left="0"/>
    </w:pPr>
    <w:rPr>
      <w:rFonts w:ascii="Arial Narrow" w:hAnsi="Arial Narrow" w:cs="Arial Narrow"/>
      <w:sz w:val="20"/>
      <w:szCs w:val="20"/>
    </w:rPr>
  </w:style>
  <w:style w:type="paragraph" w:customStyle="1" w:styleId="font6">
    <w:name w:val="font6"/>
    <w:basedOn w:val="Normal"/>
    <w:rsid w:val="000F3862"/>
    <w:pPr>
      <w:numPr>
        <w:numId w:val="3"/>
      </w:numPr>
      <w:tabs>
        <w:tab w:val="clear" w:pos="360"/>
      </w:tabs>
      <w:spacing w:before="100" w:beforeAutospacing="1" w:after="100" w:afterAutospacing="1"/>
      <w:ind w:left="0" w:firstLine="0"/>
    </w:pPr>
    <w:rPr>
      <w:rFonts w:ascii="Tahoma" w:hAnsi="Tahoma" w:cs="Tahoma"/>
      <w:b/>
      <w:bCs/>
      <w:color w:val="000000"/>
      <w:sz w:val="16"/>
      <w:szCs w:val="16"/>
      <w:lang w:eastAsia="fr-FR"/>
    </w:rPr>
  </w:style>
  <w:style w:type="character" w:customStyle="1" w:styleId="ODParagrapheCar1">
    <w:name w:val="ODParagraphe Car1"/>
    <w:basedOn w:val="Policepardfaut"/>
    <w:link w:val="ODParagraphe"/>
    <w:rsid w:val="000F3862"/>
    <w:rPr>
      <w:rFonts w:ascii="Calibri" w:hAnsi="Calibri"/>
      <w:sz w:val="24"/>
      <w:szCs w:val="24"/>
    </w:rPr>
  </w:style>
  <w:style w:type="character" w:customStyle="1" w:styleId="object">
    <w:name w:val="object"/>
    <w:basedOn w:val="Policepardfaut"/>
    <w:rsid w:val="000F3862"/>
    <w:rPr>
      <w:lang w:val="fr-FR"/>
    </w:rPr>
  </w:style>
  <w:style w:type="paragraph" w:styleId="Objetducommentaire">
    <w:name w:val="annotation subject"/>
    <w:basedOn w:val="Commentaire"/>
    <w:next w:val="Commentaire"/>
    <w:link w:val="ObjetducommentaireCar"/>
    <w:rsid w:val="000F3862"/>
    <w:pPr>
      <w:tabs>
        <w:tab w:val="clear" w:pos="187"/>
      </w:tabs>
      <w:spacing w:after="0" w:line="240" w:lineRule="auto"/>
      <w:ind w:left="0" w:firstLine="0"/>
    </w:pPr>
    <w:rPr>
      <w:b/>
      <w:bCs/>
    </w:rPr>
  </w:style>
  <w:style w:type="character" w:customStyle="1" w:styleId="ObjetducommentaireCar">
    <w:name w:val="Objet du commentaire Car"/>
    <w:basedOn w:val="CommentaireCar"/>
    <w:link w:val="Objetducommentaire"/>
    <w:rsid w:val="000F3862"/>
    <w:rPr>
      <w:rFonts w:ascii="Calibri" w:hAnsi="Calibri"/>
      <w:b/>
      <w:bCs/>
      <w:lang w:eastAsia="en-US" w:bidi="en-US"/>
    </w:rPr>
  </w:style>
  <w:style w:type="character" w:customStyle="1" w:styleId="ListeCar">
    <w:name w:val="Liste Car"/>
    <w:basedOn w:val="CorpsdetexteCar"/>
    <w:link w:val="Liste"/>
    <w:rsid w:val="000F3862"/>
    <w:rPr>
      <w:rFonts w:ascii="Calibri" w:hAnsi="Calibri"/>
      <w:spacing w:val="-5"/>
      <w:sz w:val="24"/>
      <w:lang w:eastAsia="en-US" w:bidi="en-US"/>
    </w:rPr>
  </w:style>
  <w:style w:type="character" w:customStyle="1" w:styleId="ListepucesCar">
    <w:name w:val="Liste à puces Car"/>
    <w:basedOn w:val="ListeCar"/>
    <w:link w:val="Listepuces"/>
    <w:rsid w:val="000F3862"/>
    <w:rPr>
      <w:rFonts w:ascii="Calibri" w:hAnsi="Calibri"/>
      <w:spacing w:val="-5"/>
      <w:sz w:val="24"/>
      <w:lang w:eastAsia="en-US" w:bidi="en-US"/>
    </w:rPr>
  </w:style>
  <w:style w:type="character" w:customStyle="1" w:styleId="Titre3Car">
    <w:name w:val="Titre 3 Car"/>
    <w:basedOn w:val="Policepardfaut"/>
    <w:link w:val="Titre3"/>
    <w:uiPriority w:val="9"/>
    <w:rsid w:val="000F3862"/>
    <w:rPr>
      <w:rFonts w:ascii="Calibri" w:hAnsi="Calibri"/>
      <w:caps/>
      <w:color w:val="243F60"/>
      <w:spacing w:val="15"/>
      <w:sz w:val="22"/>
      <w:szCs w:val="22"/>
      <w:lang w:eastAsia="en-US" w:bidi="en-US"/>
    </w:rPr>
  </w:style>
  <w:style w:type="character" w:customStyle="1" w:styleId="Titre2Car">
    <w:name w:val="Titre 2 Car"/>
    <w:basedOn w:val="Policepardfaut"/>
    <w:link w:val="Titre2"/>
    <w:uiPriority w:val="9"/>
    <w:rsid w:val="000F3862"/>
    <w:rPr>
      <w:rFonts w:ascii="Calibri" w:hAnsi="Calibri"/>
      <w:caps/>
      <w:spacing w:val="15"/>
      <w:sz w:val="22"/>
      <w:szCs w:val="22"/>
      <w:shd w:val="clear" w:color="auto" w:fill="DBE5F1"/>
      <w:lang w:eastAsia="en-US" w:bidi="en-US"/>
    </w:rPr>
  </w:style>
  <w:style w:type="character" w:customStyle="1" w:styleId="Titre4Car">
    <w:name w:val="Titre 4 Car"/>
    <w:basedOn w:val="Policepardfaut"/>
    <w:link w:val="Titre4"/>
    <w:uiPriority w:val="9"/>
    <w:rsid w:val="000F3862"/>
    <w:rPr>
      <w:rFonts w:ascii="Calibri" w:hAnsi="Calibri"/>
      <w:caps/>
      <w:color w:val="365F91"/>
      <w:spacing w:val="10"/>
      <w:sz w:val="22"/>
      <w:szCs w:val="22"/>
      <w:lang w:eastAsia="en-US" w:bidi="en-US"/>
    </w:rPr>
  </w:style>
  <w:style w:type="character" w:customStyle="1" w:styleId="Titre5Car">
    <w:name w:val="Titre 5 Car"/>
    <w:basedOn w:val="Policepardfaut"/>
    <w:link w:val="Titre5"/>
    <w:uiPriority w:val="9"/>
    <w:rsid w:val="000F3862"/>
    <w:rPr>
      <w:rFonts w:ascii="Calibri" w:hAnsi="Calibri"/>
      <w:caps/>
      <w:color w:val="365F91"/>
      <w:spacing w:val="10"/>
      <w:sz w:val="22"/>
      <w:szCs w:val="22"/>
      <w:lang w:eastAsia="en-US" w:bidi="en-US"/>
    </w:rPr>
  </w:style>
  <w:style w:type="character" w:customStyle="1" w:styleId="Titre6Car">
    <w:name w:val="Titre 6 Car"/>
    <w:basedOn w:val="Policepardfaut"/>
    <w:link w:val="Titre6"/>
    <w:uiPriority w:val="9"/>
    <w:rsid w:val="000F3862"/>
    <w:rPr>
      <w:rFonts w:ascii="Calibri" w:hAnsi="Calibri"/>
      <w:caps/>
      <w:color w:val="365F91"/>
      <w:spacing w:val="10"/>
      <w:sz w:val="22"/>
      <w:szCs w:val="22"/>
      <w:lang w:eastAsia="en-US" w:bidi="en-US"/>
    </w:rPr>
  </w:style>
  <w:style w:type="paragraph" w:styleId="Sansinterligne">
    <w:name w:val="No Spacing"/>
    <w:basedOn w:val="Normal"/>
    <w:link w:val="SansinterligneCar"/>
    <w:uiPriority w:val="1"/>
    <w:qFormat/>
    <w:rsid w:val="000F3862"/>
    <w:pPr>
      <w:spacing w:before="0" w:after="0" w:line="240" w:lineRule="auto"/>
    </w:pPr>
  </w:style>
  <w:style w:type="character" w:customStyle="1" w:styleId="SansinterligneCar">
    <w:name w:val="Sans interligne Car"/>
    <w:basedOn w:val="Policepardfaut"/>
    <w:link w:val="Sansinterligne"/>
    <w:uiPriority w:val="1"/>
    <w:rsid w:val="000F3862"/>
    <w:rPr>
      <w:rFonts w:ascii="Calibri" w:hAnsi="Calibri"/>
      <w:lang w:eastAsia="en-US" w:bidi="en-US"/>
    </w:rPr>
  </w:style>
  <w:style w:type="paragraph" w:styleId="Citation">
    <w:name w:val="Quote"/>
    <w:basedOn w:val="Normal"/>
    <w:next w:val="Normal"/>
    <w:link w:val="CitationCar"/>
    <w:uiPriority w:val="29"/>
    <w:qFormat/>
    <w:rsid w:val="000F3862"/>
    <w:rPr>
      <w:i/>
      <w:iCs/>
    </w:rPr>
  </w:style>
  <w:style w:type="character" w:customStyle="1" w:styleId="CitationCar">
    <w:name w:val="Citation Car"/>
    <w:basedOn w:val="Policepardfaut"/>
    <w:link w:val="Citation"/>
    <w:uiPriority w:val="29"/>
    <w:rsid w:val="000F3862"/>
    <w:rPr>
      <w:rFonts w:ascii="Calibri" w:hAnsi="Calibri"/>
      <w:i/>
      <w:iCs/>
      <w:lang w:eastAsia="en-US" w:bidi="en-US"/>
    </w:rPr>
  </w:style>
  <w:style w:type="paragraph" w:styleId="Citationintense">
    <w:name w:val="Intense Quote"/>
    <w:basedOn w:val="Normal"/>
    <w:next w:val="Normal"/>
    <w:link w:val="CitationintenseCar"/>
    <w:uiPriority w:val="30"/>
    <w:qFormat/>
    <w:rsid w:val="000F3862"/>
    <w:pPr>
      <w:pBdr>
        <w:top w:val="single" w:sz="4" w:space="10" w:color="4F81BD"/>
        <w:left w:val="single" w:sz="4" w:space="10" w:color="4F81BD"/>
      </w:pBdr>
      <w:spacing w:after="0"/>
      <w:ind w:left="1296" w:right="1152"/>
      <w:jc w:val="both"/>
    </w:pPr>
    <w:rPr>
      <w:i/>
      <w:iCs/>
      <w:color w:val="4F81BD"/>
    </w:rPr>
  </w:style>
  <w:style w:type="character" w:customStyle="1" w:styleId="CitationintenseCar">
    <w:name w:val="Citation intense Car"/>
    <w:basedOn w:val="Policepardfaut"/>
    <w:link w:val="Citationintense"/>
    <w:uiPriority w:val="30"/>
    <w:rsid w:val="000F3862"/>
    <w:rPr>
      <w:rFonts w:ascii="Calibri" w:hAnsi="Calibri"/>
      <w:i/>
      <w:iCs/>
      <w:color w:val="4F81BD"/>
      <w:lang w:eastAsia="en-US" w:bidi="en-US"/>
    </w:rPr>
  </w:style>
  <w:style w:type="character" w:styleId="Emphaseple">
    <w:name w:val="Subtle Emphasis"/>
    <w:uiPriority w:val="19"/>
    <w:qFormat/>
    <w:rsid w:val="000F3862"/>
    <w:rPr>
      <w:i/>
      <w:iCs/>
      <w:color w:val="243F60"/>
    </w:rPr>
  </w:style>
  <w:style w:type="character" w:styleId="Emphaseintense">
    <w:name w:val="Intense Emphasis"/>
    <w:uiPriority w:val="21"/>
    <w:qFormat/>
    <w:rsid w:val="000F3862"/>
    <w:rPr>
      <w:b/>
      <w:bCs/>
      <w:caps/>
      <w:color w:val="243F60"/>
      <w:spacing w:val="10"/>
    </w:rPr>
  </w:style>
  <w:style w:type="character" w:styleId="Rfrenceple">
    <w:name w:val="Subtle Reference"/>
    <w:uiPriority w:val="31"/>
    <w:qFormat/>
    <w:rsid w:val="000F3862"/>
    <w:rPr>
      <w:b/>
      <w:bCs/>
      <w:color w:val="4F81BD"/>
    </w:rPr>
  </w:style>
  <w:style w:type="character" w:styleId="Rfrenceintense">
    <w:name w:val="Intense Reference"/>
    <w:uiPriority w:val="32"/>
    <w:qFormat/>
    <w:rsid w:val="000F3862"/>
    <w:rPr>
      <w:b/>
      <w:bCs/>
      <w:i/>
      <w:iCs/>
      <w:caps/>
      <w:color w:val="4F81BD"/>
    </w:rPr>
  </w:style>
  <w:style w:type="character" w:styleId="Titredulivre">
    <w:name w:val="Book Title"/>
    <w:uiPriority w:val="33"/>
    <w:qFormat/>
    <w:rsid w:val="000F3862"/>
    <w:rPr>
      <w:b/>
      <w:bCs/>
      <w:i/>
      <w:iCs/>
      <w:spacing w:val="9"/>
    </w:rPr>
  </w:style>
  <w:style w:type="paragraph" w:styleId="En-ttedetabledesmatires">
    <w:name w:val="TOC Heading"/>
    <w:basedOn w:val="Titre1"/>
    <w:next w:val="Normal"/>
    <w:uiPriority w:val="39"/>
    <w:semiHidden/>
    <w:unhideWhenUsed/>
    <w:qFormat/>
    <w:rsid w:val="000F3862"/>
    <w:pPr>
      <w:outlineLvl w:val="9"/>
    </w:pPr>
  </w:style>
  <w:style w:type="paragraph" w:customStyle="1" w:styleId="TitreEntete">
    <w:name w:val="Titre Entete"/>
    <w:basedOn w:val="Normal"/>
    <w:link w:val="TitreEnteteCar"/>
    <w:qFormat/>
    <w:rsid w:val="000F3862"/>
    <w:pPr>
      <w:spacing w:before="0" w:after="0"/>
      <w:jc w:val="right"/>
    </w:pPr>
    <w:rPr>
      <w:rFonts w:ascii="Arial" w:hAnsi="Arial" w:cs="Arial"/>
      <w:i/>
    </w:rPr>
  </w:style>
  <w:style w:type="paragraph" w:customStyle="1" w:styleId="TitreSuivi">
    <w:name w:val="Titre Suivi"/>
    <w:basedOn w:val="Citationintense"/>
    <w:link w:val="TitreSuiviCar"/>
    <w:qFormat/>
    <w:rsid w:val="000F3862"/>
    <w:pPr>
      <w:pBdr>
        <w:top w:val="single" w:sz="4" w:space="12" w:color="4F81BD"/>
      </w:pBdr>
      <w:spacing w:before="0" w:after="120"/>
      <w:ind w:left="142" w:right="-568"/>
    </w:pPr>
    <w:rPr>
      <w:sz w:val="28"/>
    </w:rPr>
  </w:style>
  <w:style w:type="character" w:customStyle="1" w:styleId="TitreEnteteCar">
    <w:name w:val="Titre Entete Car"/>
    <w:basedOn w:val="Policepardfaut"/>
    <w:link w:val="TitreEntete"/>
    <w:rsid w:val="000F3862"/>
    <w:rPr>
      <w:rFonts w:ascii="Arial" w:hAnsi="Arial" w:cs="Arial"/>
      <w:i/>
      <w:lang w:eastAsia="en-US" w:bidi="en-US"/>
    </w:rPr>
  </w:style>
  <w:style w:type="paragraph" w:customStyle="1" w:styleId="TOC">
    <w:name w:val="TOC"/>
    <w:basedOn w:val="Titre"/>
    <w:link w:val="TOCCar"/>
    <w:qFormat/>
    <w:rsid w:val="000F3862"/>
    <w:pPr>
      <w:spacing w:after="360"/>
      <w:jc w:val="center"/>
    </w:pPr>
    <w:rPr>
      <w:sz w:val="72"/>
    </w:rPr>
  </w:style>
  <w:style w:type="character" w:customStyle="1" w:styleId="TitreSuiviCar">
    <w:name w:val="Titre Suivi Car"/>
    <w:basedOn w:val="CitationintenseCar"/>
    <w:link w:val="TitreSuivi"/>
    <w:rsid w:val="000F3862"/>
    <w:rPr>
      <w:rFonts w:ascii="Calibri" w:hAnsi="Calibri"/>
      <w:i/>
      <w:iCs/>
      <w:color w:val="4F81BD"/>
      <w:sz w:val="28"/>
      <w:lang w:eastAsia="en-US" w:bidi="en-US"/>
    </w:rPr>
  </w:style>
  <w:style w:type="paragraph" w:customStyle="1" w:styleId="bodytext">
    <w:name w:val="bodytext"/>
    <w:basedOn w:val="Normal"/>
    <w:rsid w:val="000F3862"/>
    <w:pPr>
      <w:spacing w:before="100" w:beforeAutospacing="1" w:after="100" w:afterAutospacing="1" w:line="240" w:lineRule="auto"/>
    </w:pPr>
    <w:rPr>
      <w:rFonts w:ascii="Times New Roman" w:hAnsi="Times New Roman"/>
      <w:sz w:val="24"/>
      <w:szCs w:val="24"/>
      <w:lang w:eastAsia="fr-FR" w:bidi="ar-SA"/>
    </w:rPr>
  </w:style>
  <w:style w:type="character" w:customStyle="1" w:styleId="TOCCar">
    <w:name w:val="TOC Car"/>
    <w:basedOn w:val="TitreCar"/>
    <w:link w:val="TOC"/>
    <w:rsid w:val="000F3862"/>
    <w:rPr>
      <w:rFonts w:ascii="Calibri" w:hAnsi="Calibri"/>
      <w:caps/>
      <w:color w:val="4F81BD"/>
      <w:spacing w:val="10"/>
      <w:kern w:val="28"/>
      <w:sz w:val="72"/>
      <w:szCs w:val="52"/>
      <w:lang w:eastAsia="en-US" w:bidi="en-US"/>
    </w:rPr>
  </w:style>
  <w:style w:type="paragraph" w:customStyle="1" w:styleId="CeriagSoustitrepagedegarde">
    <w:name w:val="Ceriag Sous titre (page de garde)"/>
    <w:basedOn w:val="Sous-titre"/>
    <w:qFormat/>
    <w:rsid w:val="000F3862"/>
    <w:pPr>
      <w:jc w:val="center"/>
    </w:pPr>
  </w:style>
  <w:style w:type="paragraph" w:customStyle="1" w:styleId="11-Normal">
    <w:name w:val="11 - Normal"/>
    <w:basedOn w:val="Normal"/>
    <w:link w:val="11-NormalCar"/>
    <w:rsid w:val="00E81846"/>
    <w:pPr>
      <w:autoSpaceDE w:val="0"/>
      <w:autoSpaceDN w:val="0"/>
      <w:spacing w:before="40" w:after="40" w:line="240" w:lineRule="auto"/>
      <w:ind w:left="284"/>
      <w:jc w:val="both"/>
      <w:outlineLvl w:val="0"/>
    </w:pPr>
    <w:rPr>
      <w:rFonts w:ascii="Palatino Linotype" w:hAnsi="Palatino Linotype"/>
      <w:iCs/>
      <w:snapToGrid w:val="0"/>
      <w:sz w:val="22"/>
      <w:szCs w:val="24"/>
      <w:lang w:eastAsia="fr-FR" w:bidi="ar-SA"/>
    </w:rPr>
  </w:style>
  <w:style w:type="character" w:customStyle="1" w:styleId="11-NormalCar">
    <w:name w:val="11 - Normal Car"/>
    <w:link w:val="11-Normal"/>
    <w:rsid w:val="00E81846"/>
    <w:rPr>
      <w:rFonts w:ascii="Palatino Linotype" w:hAnsi="Palatino Linotype"/>
      <w:iCs/>
      <w:snapToGrid w:val="0"/>
      <w:sz w:val="22"/>
      <w:szCs w:val="24"/>
    </w:rPr>
  </w:style>
  <w:style w:type="paragraph" w:customStyle="1" w:styleId="Rgle">
    <w:name w:val="Règle"/>
    <w:basedOn w:val="Normal"/>
    <w:qFormat/>
    <w:rsid w:val="008919F6"/>
    <w:pPr>
      <w:spacing w:before="120" w:after="120"/>
    </w:pPr>
    <w:rPr>
      <w:rFonts w:ascii="Consolas" w:hAnsi="Consolas" w:cs="Consolas"/>
    </w:rPr>
  </w:style>
  <w:style w:type="paragraph" w:customStyle="1" w:styleId="Regle">
    <w:name w:val="Regle"/>
    <w:basedOn w:val="Retraitnormal"/>
    <w:qFormat/>
    <w:rsid w:val="00C548F4"/>
    <w:pPr>
      <w:ind w:left="0"/>
      <w:jc w:val="both"/>
    </w:pPr>
    <w:rPr>
      <w:rFonts w:ascii="Consolas" w:hAnsi="Consolas" w:cstheme="minorHAnsi"/>
    </w:rPr>
  </w:style>
  <w:style w:type="paragraph" w:customStyle="1" w:styleId="RG-VISU-GLOB">
    <w:name w:val="RG-VISU-GLOB"/>
    <w:basedOn w:val="Normal"/>
    <w:next w:val="Normal"/>
    <w:link w:val="RG-VISU-GLOBCar"/>
    <w:autoRedefine/>
    <w:qFormat/>
    <w:rsid w:val="007B391D"/>
    <w:pPr>
      <w:spacing w:before="0" w:after="0"/>
      <w:jc w:val="both"/>
      <w:outlineLvl w:val="2"/>
    </w:pPr>
    <w:rPr>
      <w:b/>
      <w:u w:val="single"/>
    </w:rPr>
  </w:style>
  <w:style w:type="character" w:customStyle="1" w:styleId="RG-VISU-GLOBCar">
    <w:name w:val="RG-VISU-GLOB Car"/>
    <w:basedOn w:val="Policepardfaut"/>
    <w:link w:val="RG-VISU-GLOB"/>
    <w:rsid w:val="007B391D"/>
    <w:rPr>
      <w:rFonts w:ascii="Calibri" w:hAnsi="Calibri"/>
      <w:b/>
      <w:u w:val="single"/>
      <w:lang w:eastAsia="en-US" w:bidi="en-US"/>
    </w:rPr>
  </w:style>
  <w:style w:type="paragraph" w:customStyle="1" w:styleId="REGLE-BODY">
    <w:name w:val="REGLE-BODY"/>
    <w:basedOn w:val="RG-VISU-GLOB"/>
    <w:next w:val="RG-VISU-GLOB"/>
    <w:link w:val="REGLE-BODYCar"/>
    <w:qFormat/>
    <w:rsid w:val="00A23BAF"/>
    <w:pPr>
      <w:ind w:left="981"/>
      <w:outlineLvl w:val="9"/>
    </w:pPr>
  </w:style>
  <w:style w:type="character" w:customStyle="1" w:styleId="REGLE-BODYCar">
    <w:name w:val="REGLE-BODY Car"/>
    <w:basedOn w:val="RG-VISU-GLOBCar"/>
    <w:link w:val="REGLE-BODY"/>
    <w:rsid w:val="00A23BAF"/>
    <w:rPr>
      <w:rFonts w:ascii="Calibri" w:hAnsi="Calibri"/>
      <w:b/>
      <w:u w:val="single"/>
      <w:lang w:eastAsia="en-US" w:bidi="en-US"/>
    </w:rPr>
  </w:style>
  <w:style w:type="paragraph" w:customStyle="1" w:styleId="RG-ELEVE-RECH">
    <w:name w:val="RG-ELEVE-RECH"/>
    <w:basedOn w:val="Rgle"/>
    <w:rsid w:val="00B9619F"/>
    <w:pPr>
      <w:numPr>
        <w:numId w:val="5"/>
      </w:numPr>
    </w:pPr>
  </w:style>
  <w:style w:type="table" w:styleId="Colonnesdetableau4">
    <w:name w:val="Table Columns 4"/>
    <w:basedOn w:val="TableauNormal"/>
    <w:rsid w:val="009F5512"/>
    <w:pPr>
      <w:spacing w:before="200" w:after="20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Grilledetableau1">
    <w:name w:val="Table Grid 1"/>
    <w:basedOn w:val="TableauNormal"/>
    <w:rsid w:val="00B3417A"/>
    <w:pPr>
      <w:spacing w:before="200"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rsid w:val="00B3417A"/>
    <w:pPr>
      <w:spacing w:before="200" w:after="20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ui-messages-error-summary">
    <w:name w:val="ui-messages-error-summary"/>
    <w:basedOn w:val="Policepardfaut"/>
    <w:rsid w:val="00E44417"/>
  </w:style>
  <w:style w:type="table" w:styleId="Ombrageclair">
    <w:name w:val="Light Shading"/>
    <w:basedOn w:val="TableauNormal"/>
    <w:uiPriority w:val="60"/>
    <w:rsid w:val="008C41B3"/>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3862"/>
    <w:pPr>
      <w:spacing w:before="200" w:after="200" w:line="276" w:lineRule="auto"/>
    </w:pPr>
    <w:rPr>
      <w:rFonts w:ascii="Calibri" w:hAnsi="Calibri"/>
      <w:lang w:eastAsia="en-US" w:bidi="en-US"/>
    </w:rPr>
  </w:style>
  <w:style w:type="paragraph" w:styleId="Titre1">
    <w:name w:val="heading 1"/>
    <w:basedOn w:val="Normal"/>
    <w:next w:val="Normal"/>
    <w:link w:val="Titre1Car"/>
    <w:uiPriority w:val="9"/>
    <w:qFormat/>
    <w:rsid w:val="000F3862"/>
    <w:pPr>
      <w:numPr>
        <w:numId w:val="4"/>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itre2">
    <w:name w:val="heading 2"/>
    <w:basedOn w:val="Normal"/>
    <w:next w:val="Normal"/>
    <w:link w:val="Titre2Car"/>
    <w:uiPriority w:val="9"/>
    <w:unhideWhenUsed/>
    <w:qFormat/>
    <w:rsid w:val="000F3862"/>
    <w:pPr>
      <w:numPr>
        <w:ilvl w:val="1"/>
        <w:numId w:val="4"/>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Titre3">
    <w:name w:val="heading 3"/>
    <w:basedOn w:val="Normal"/>
    <w:next w:val="Normal"/>
    <w:link w:val="Titre3Car"/>
    <w:uiPriority w:val="9"/>
    <w:unhideWhenUsed/>
    <w:qFormat/>
    <w:rsid w:val="000F3862"/>
    <w:pPr>
      <w:numPr>
        <w:ilvl w:val="2"/>
        <w:numId w:val="4"/>
      </w:numPr>
      <w:pBdr>
        <w:top w:val="single" w:sz="6" w:space="2" w:color="4F81BD"/>
        <w:left w:val="single" w:sz="6" w:space="2" w:color="4F81BD"/>
      </w:pBdr>
      <w:spacing w:before="300" w:after="0"/>
      <w:outlineLvl w:val="2"/>
    </w:pPr>
    <w:rPr>
      <w:caps/>
      <w:color w:val="243F60"/>
      <w:spacing w:val="15"/>
      <w:sz w:val="22"/>
      <w:szCs w:val="22"/>
    </w:rPr>
  </w:style>
  <w:style w:type="paragraph" w:styleId="Titre4">
    <w:name w:val="heading 4"/>
    <w:basedOn w:val="Normal"/>
    <w:next w:val="Normal"/>
    <w:link w:val="Titre4Car"/>
    <w:uiPriority w:val="9"/>
    <w:unhideWhenUsed/>
    <w:qFormat/>
    <w:rsid w:val="000F3862"/>
    <w:pPr>
      <w:numPr>
        <w:ilvl w:val="3"/>
        <w:numId w:val="4"/>
      </w:numPr>
      <w:pBdr>
        <w:top w:val="dotted" w:sz="6" w:space="2" w:color="4F81BD"/>
        <w:left w:val="dotted" w:sz="6" w:space="2" w:color="4F81BD"/>
      </w:pBdr>
      <w:spacing w:before="300" w:after="0"/>
      <w:outlineLvl w:val="3"/>
    </w:pPr>
    <w:rPr>
      <w:caps/>
      <w:color w:val="365F91"/>
      <w:spacing w:val="10"/>
      <w:sz w:val="22"/>
      <w:szCs w:val="22"/>
    </w:rPr>
  </w:style>
  <w:style w:type="paragraph" w:styleId="Titre5">
    <w:name w:val="heading 5"/>
    <w:basedOn w:val="Normal"/>
    <w:next w:val="Normal"/>
    <w:link w:val="Titre5Car"/>
    <w:uiPriority w:val="9"/>
    <w:unhideWhenUsed/>
    <w:qFormat/>
    <w:rsid w:val="000F3862"/>
    <w:pPr>
      <w:numPr>
        <w:ilvl w:val="4"/>
        <w:numId w:val="4"/>
      </w:numPr>
      <w:pBdr>
        <w:bottom w:val="single" w:sz="6" w:space="1" w:color="4F81BD"/>
      </w:pBdr>
      <w:spacing w:before="300" w:after="0"/>
      <w:outlineLvl w:val="4"/>
    </w:pPr>
    <w:rPr>
      <w:caps/>
      <w:color w:val="365F91"/>
      <w:spacing w:val="10"/>
      <w:sz w:val="22"/>
      <w:szCs w:val="22"/>
    </w:rPr>
  </w:style>
  <w:style w:type="paragraph" w:styleId="Titre6">
    <w:name w:val="heading 6"/>
    <w:basedOn w:val="Normal"/>
    <w:next w:val="Normal"/>
    <w:link w:val="Titre6Car"/>
    <w:uiPriority w:val="9"/>
    <w:unhideWhenUsed/>
    <w:qFormat/>
    <w:rsid w:val="000F3862"/>
    <w:pPr>
      <w:numPr>
        <w:ilvl w:val="5"/>
        <w:numId w:val="4"/>
      </w:numPr>
      <w:pBdr>
        <w:bottom w:val="dotted" w:sz="6" w:space="1" w:color="4F81BD"/>
      </w:pBdr>
      <w:spacing w:before="300" w:after="0"/>
      <w:outlineLvl w:val="5"/>
    </w:pPr>
    <w:rPr>
      <w:caps/>
      <w:color w:val="365F91"/>
      <w:spacing w:val="10"/>
      <w:sz w:val="22"/>
      <w:szCs w:val="22"/>
    </w:rPr>
  </w:style>
  <w:style w:type="paragraph" w:styleId="Titre7">
    <w:name w:val="heading 7"/>
    <w:basedOn w:val="Normal"/>
    <w:next w:val="Normal"/>
    <w:link w:val="Titre7Car"/>
    <w:uiPriority w:val="9"/>
    <w:unhideWhenUsed/>
    <w:qFormat/>
    <w:rsid w:val="000F3862"/>
    <w:pPr>
      <w:numPr>
        <w:ilvl w:val="6"/>
        <w:numId w:val="4"/>
      </w:numPr>
      <w:spacing w:before="300" w:after="0"/>
      <w:outlineLvl w:val="6"/>
    </w:pPr>
    <w:rPr>
      <w:caps/>
      <w:color w:val="365F91"/>
      <w:spacing w:val="10"/>
      <w:sz w:val="22"/>
      <w:szCs w:val="22"/>
    </w:rPr>
  </w:style>
  <w:style w:type="paragraph" w:styleId="Titre8">
    <w:name w:val="heading 8"/>
    <w:basedOn w:val="Normal"/>
    <w:next w:val="Normal"/>
    <w:link w:val="Titre8Car"/>
    <w:uiPriority w:val="9"/>
    <w:unhideWhenUsed/>
    <w:qFormat/>
    <w:rsid w:val="000F3862"/>
    <w:pPr>
      <w:numPr>
        <w:ilvl w:val="7"/>
        <w:numId w:val="4"/>
      </w:numPr>
      <w:spacing w:before="300" w:after="0"/>
      <w:outlineLvl w:val="7"/>
    </w:pPr>
    <w:rPr>
      <w:caps/>
      <w:spacing w:val="10"/>
      <w:sz w:val="18"/>
      <w:szCs w:val="18"/>
    </w:rPr>
  </w:style>
  <w:style w:type="paragraph" w:styleId="Titre9">
    <w:name w:val="heading 9"/>
    <w:basedOn w:val="Normal"/>
    <w:next w:val="Normal"/>
    <w:link w:val="Titre9Car"/>
    <w:uiPriority w:val="9"/>
    <w:unhideWhenUsed/>
    <w:qFormat/>
    <w:rsid w:val="000F3862"/>
    <w:pPr>
      <w:numPr>
        <w:ilvl w:val="8"/>
        <w:numId w:val="4"/>
      </w:num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7Car">
    <w:name w:val="Titre 7 Car"/>
    <w:basedOn w:val="Policepardfaut"/>
    <w:link w:val="Titre7"/>
    <w:uiPriority w:val="9"/>
    <w:rsid w:val="000F3862"/>
    <w:rPr>
      <w:rFonts w:ascii="Calibri" w:hAnsi="Calibri"/>
      <w:caps/>
      <w:color w:val="365F91"/>
      <w:spacing w:val="10"/>
      <w:sz w:val="22"/>
      <w:szCs w:val="22"/>
      <w:lang w:eastAsia="en-US" w:bidi="en-US"/>
    </w:rPr>
  </w:style>
  <w:style w:type="character" w:customStyle="1" w:styleId="Titre8Car">
    <w:name w:val="Titre 8 Car"/>
    <w:basedOn w:val="Policepardfaut"/>
    <w:link w:val="Titre8"/>
    <w:uiPriority w:val="9"/>
    <w:rsid w:val="000F3862"/>
    <w:rPr>
      <w:rFonts w:ascii="Calibri" w:hAnsi="Calibri"/>
      <w:caps/>
      <w:spacing w:val="10"/>
      <w:sz w:val="18"/>
      <w:szCs w:val="18"/>
      <w:lang w:eastAsia="en-US" w:bidi="en-US"/>
    </w:rPr>
  </w:style>
  <w:style w:type="character" w:customStyle="1" w:styleId="Titre9Car">
    <w:name w:val="Titre 9 Car"/>
    <w:basedOn w:val="Policepardfaut"/>
    <w:link w:val="Titre9"/>
    <w:uiPriority w:val="9"/>
    <w:rsid w:val="000F3862"/>
    <w:rPr>
      <w:rFonts w:ascii="Calibri" w:hAnsi="Calibri"/>
      <w:i/>
      <w:caps/>
      <w:spacing w:val="10"/>
      <w:sz w:val="18"/>
      <w:szCs w:val="18"/>
      <w:lang w:eastAsia="en-US" w:bidi="en-US"/>
    </w:rPr>
  </w:style>
  <w:style w:type="paragraph" w:styleId="Corpsdetexte">
    <w:name w:val="Body Text"/>
    <w:basedOn w:val="Normal"/>
    <w:link w:val="CorpsdetexteCar"/>
    <w:rsid w:val="000F3862"/>
    <w:pPr>
      <w:spacing w:after="240"/>
      <w:jc w:val="both"/>
    </w:pPr>
    <w:rPr>
      <w:spacing w:val="-5"/>
      <w:sz w:val="24"/>
    </w:rPr>
  </w:style>
  <w:style w:type="character" w:customStyle="1" w:styleId="CorpsdetexteCar">
    <w:name w:val="Corps de texte Car"/>
    <w:basedOn w:val="Policepardfaut"/>
    <w:link w:val="Corpsdetexte"/>
    <w:rsid w:val="000F3862"/>
    <w:rPr>
      <w:rFonts w:ascii="Calibri" w:hAnsi="Calibri"/>
      <w:spacing w:val="-5"/>
      <w:sz w:val="24"/>
      <w:lang w:eastAsia="en-US" w:bidi="en-US"/>
    </w:rPr>
  </w:style>
  <w:style w:type="character" w:styleId="Accentuation">
    <w:name w:val="Emphasis"/>
    <w:uiPriority w:val="20"/>
    <w:qFormat/>
    <w:rsid w:val="000F3862"/>
    <w:rPr>
      <w:caps/>
      <w:color w:val="243F60"/>
      <w:spacing w:val="5"/>
    </w:rPr>
  </w:style>
  <w:style w:type="paragraph" w:styleId="Index1">
    <w:name w:val="index 1"/>
    <w:basedOn w:val="Normal"/>
    <w:autoRedefine/>
    <w:rsid w:val="000F3862"/>
    <w:pPr>
      <w:tabs>
        <w:tab w:val="right" w:leader="dot" w:pos="3960"/>
      </w:tabs>
      <w:spacing w:line="240" w:lineRule="atLeast"/>
      <w:ind w:left="720" w:hanging="720"/>
    </w:pPr>
    <w:rPr>
      <w:rFonts w:ascii="Arial Black" w:hAnsi="Arial Black"/>
      <w:sz w:val="15"/>
    </w:rPr>
  </w:style>
  <w:style w:type="paragraph" w:styleId="Index2">
    <w:name w:val="index 2"/>
    <w:basedOn w:val="Normal"/>
    <w:autoRedefine/>
    <w:rsid w:val="000F3862"/>
    <w:pPr>
      <w:tabs>
        <w:tab w:val="right" w:leader="dot" w:pos="3960"/>
      </w:tabs>
      <w:spacing w:line="240" w:lineRule="atLeast"/>
      <w:ind w:left="180"/>
    </w:pPr>
    <w:rPr>
      <w:rFonts w:ascii="Arial Black" w:hAnsi="Arial Black"/>
      <w:sz w:val="15"/>
    </w:rPr>
  </w:style>
  <w:style w:type="paragraph" w:styleId="Index3">
    <w:name w:val="index 3"/>
    <w:basedOn w:val="Normal"/>
    <w:autoRedefine/>
    <w:rsid w:val="000F3862"/>
    <w:pPr>
      <w:tabs>
        <w:tab w:val="right" w:leader="dot" w:pos="3960"/>
      </w:tabs>
      <w:spacing w:line="240" w:lineRule="atLeast"/>
      <w:ind w:left="180"/>
    </w:pPr>
    <w:rPr>
      <w:sz w:val="18"/>
    </w:rPr>
  </w:style>
  <w:style w:type="paragraph" w:styleId="Index4">
    <w:name w:val="index 4"/>
    <w:basedOn w:val="Normal"/>
    <w:autoRedefine/>
    <w:rsid w:val="000F3862"/>
    <w:pPr>
      <w:tabs>
        <w:tab w:val="right" w:pos="3960"/>
      </w:tabs>
      <w:spacing w:line="240" w:lineRule="atLeast"/>
      <w:ind w:left="180"/>
    </w:pPr>
    <w:rPr>
      <w:sz w:val="18"/>
    </w:rPr>
  </w:style>
  <w:style w:type="paragraph" w:styleId="Index5">
    <w:name w:val="index 5"/>
    <w:basedOn w:val="Normal"/>
    <w:autoRedefine/>
    <w:rsid w:val="000F3862"/>
    <w:pPr>
      <w:tabs>
        <w:tab w:val="right" w:pos="3960"/>
      </w:tabs>
      <w:spacing w:line="240" w:lineRule="atLeast"/>
      <w:ind w:left="180"/>
    </w:pPr>
    <w:rPr>
      <w:sz w:val="18"/>
    </w:rPr>
  </w:style>
  <w:style w:type="paragraph" w:styleId="Index6">
    <w:name w:val="index 6"/>
    <w:basedOn w:val="Index1"/>
    <w:next w:val="Normal"/>
    <w:autoRedefine/>
    <w:rsid w:val="000F3862"/>
    <w:pPr>
      <w:tabs>
        <w:tab w:val="right" w:leader="dot" w:pos="3600"/>
      </w:tabs>
      <w:ind w:left="960" w:hanging="160"/>
    </w:pPr>
  </w:style>
  <w:style w:type="paragraph" w:styleId="Index7">
    <w:name w:val="index 7"/>
    <w:basedOn w:val="Index1"/>
    <w:next w:val="Normal"/>
    <w:autoRedefine/>
    <w:rsid w:val="000F3862"/>
    <w:pPr>
      <w:tabs>
        <w:tab w:val="right" w:leader="dot" w:pos="3600"/>
      </w:tabs>
      <w:ind w:left="1120" w:hanging="160"/>
    </w:pPr>
  </w:style>
  <w:style w:type="paragraph" w:styleId="Index8">
    <w:name w:val="index 8"/>
    <w:basedOn w:val="Normal"/>
    <w:next w:val="Normal"/>
    <w:autoRedefine/>
    <w:rsid w:val="000F3862"/>
    <w:pPr>
      <w:tabs>
        <w:tab w:val="right" w:leader="dot" w:pos="3600"/>
      </w:tabs>
      <w:ind w:left="1280" w:hanging="160"/>
    </w:pPr>
  </w:style>
  <w:style w:type="paragraph" w:styleId="TM1">
    <w:name w:val="toc 1"/>
    <w:basedOn w:val="Normal"/>
    <w:autoRedefine/>
    <w:uiPriority w:val="39"/>
    <w:rsid w:val="000F3862"/>
    <w:pPr>
      <w:spacing w:before="120" w:after="120"/>
    </w:pPr>
    <w:rPr>
      <w:rFonts w:ascii="Times New Roman" w:hAnsi="Times New Roman"/>
      <w:b/>
      <w:bCs/>
      <w:caps/>
    </w:rPr>
  </w:style>
  <w:style w:type="paragraph" w:styleId="TM2">
    <w:name w:val="toc 2"/>
    <w:basedOn w:val="TM1"/>
    <w:autoRedefine/>
    <w:uiPriority w:val="39"/>
    <w:rsid w:val="000F3862"/>
    <w:pPr>
      <w:spacing w:before="0" w:after="0"/>
      <w:ind w:left="160"/>
    </w:pPr>
    <w:rPr>
      <w:b w:val="0"/>
      <w:bCs w:val="0"/>
      <w:caps w:val="0"/>
      <w:smallCaps/>
    </w:rPr>
  </w:style>
  <w:style w:type="paragraph" w:styleId="TM3">
    <w:name w:val="toc 3"/>
    <w:basedOn w:val="Normal"/>
    <w:next w:val="Normal"/>
    <w:autoRedefine/>
    <w:uiPriority w:val="39"/>
    <w:rsid w:val="000F3862"/>
    <w:pPr>
      <w:ind w:left="320"/>
    </w:pPr>
    <w:rPr>
      <w:rFonts w:ascii="Times New Roman" w:hAnsi="Times New Roman"/>
      <w:i/>
      <w:iCs/>
    </w:rPr>
  </w:style>
  <w:style w:type="paragraph" w:styleId="TM4">
    <w:name w:val="toc 4"/>
    <w:basedOn w:val="Normal"/>
    <w:next w:val="Normal"/>
    <w:autoRedefine/>
    <w:rsid w:val="000F3862"/>
    <w:pPr>
      <w:ind w:left="480"/>
    </w:pPr>
    <w:rPr>
      <w:rFonts w:ascii="Times New Roman" w:hAnsi="Times New Roman"/>
      <w:sz w:val="18"/>
      <w:szCs w:val="18"/>
    </w:rPr>
  </w:style>
  <w:style w:type="paragraph" w:styleId="TM5">
    <w:name w:val="toc 5"/>
    <w:basedOn w:val="Normal"/>
    <w:next w:val="Normal"/>
    <w:autoRedefine/>
    <w:rsid w:val="000F3862"/>
    <w:pPr>
      <w:ind w:left="640"/>
    </w:pPr>
    <w:rPr>
      <w:rFonts w:ascii="Times New Roman" w:hAnsi="Times New Roman"/>
      <w:sz w:val="18"/>
      <w:szCs w:val="18"/>
    </w:rPr>
  </w:style>
  <w:style w:type="paragraph" w:styleId="TM6">
    <w:name w:val="toc 6"/>
    <w:basedOn w:val="Normal"/>
    <w:next w:val="Normal"/>
    <w:autoRedefine/>
    <w:rsid w:val="000F3862"/>
    <w:pPr>
      <w:ind w:left="800"/>
    </w:pPr>
    <w:rPr>
      <w:rFonts w:ascii="Times New Roman" w:hAnsi="Times New Roman"/>
      <w:sz w:val="18"/>
      <w:szCs w:val="18"/>
    </w:rPr>
  </w:style>
  <w:style w:type="paragraph" w:styleId="TM7">
    <w:name w:val="toc 7"/>
    <w:basedOn w:val="Normal"/>
    <w:next w:val="Normal"/>
    <w:autoRedefine/>
    <w:rsid w:val="000F3862"/>
    <w:pPr>
      <w:ind w:left="960"/>
    </w:pPr>
    <w:rPr>
      <w:rFonts w:ascii="Times New Roman" w:hAnsi="Times New Roman"/>
      <w:sz w:val="18"/>
      <w:szCs w:val="18"/>
    </w:rPr>
  </w:style>
  <w:style w:type="paragraph" w:styleId="TM8">
    <w:name w:val="toc 8"/>
    <w:basedOn w:val="Normal"/>
    <w:next w:val="Normal"/>
    <w:autoRedefine/>
    <w:rsid w:val="000F3862"/>
    <w:pPr>
      <w:ind w:left="1120"/>
    </w:pPr>
    <w:rPr>
      <w:rFonts w:ascii="Times New Roman" w:hAnsi="Times New Roman"/>
      <w:sz w:val="18"/>
      <w:szCs w:val="18"/>
    </w:rPr>
  </w:style>
  <w:style w:type="paragraph" w:styleId="TM9">
    <w:name w:val="toc 9"/>
    <w:basedOn w:val="Normal"/>
    <w:next w:val="Normal"/>
    <w:autoRedefine/>
    <w:rsid w:val="000F3862"/>
    <w:pPr>
      <w:ind w:left="1280"/>
    </w:pPr>
    <w:rPr>
      <w:rFonts w:ascii="Times New Roman" w:hAnsi="Times New Roman"/>
      <w:sz w:val="18"/>
      <w:szCs w:val="18"/>
    </w:rPr>
  </w:style>
  <w:style w:type="paragraph" w:styleId="Commentaire">
    <w:name w:val="annotation text"/>
    <w:basedOn w:val="Normal"/>
    <w:link w:val="CommentaireCar"/>
    <w:rsid w:val="000F3862"/>
    <w:pPr>
      <w:tabs>
        <w:tab w:val="left" w:pos="187"/>
      </w:tabs>
      <w:spacing w:after="120" w:line="220" w:lineRule="exact"/>
      <w:ind w:left="187" w:hanging="187"/>
    </w:pPr>
  </w:style>
  <w:style w:type="character" w:customStyle="1" w:styleId="CommentaireCar">
    <w:name w:val="Commentaire Car"/>
    <w:basedOn w:val="Policepardfaut"/>
    <w:link w:val="Commentaire"/>
    <w:rsid w:val="000F3862"/>
    <w:rPr>
      <w:rFonts w:ascii="Calibri" w:hAnsi="Calibri"/>
      <w:lang w:eastAsia="en-US" w:bidi="en-US"/>
    </w:rPr>
  </w:style>
  <w:style w:type="paragraph" w:styleId="En-tte">
    <w:name w:val="header"/>
    <w:basedOn w:val="Normal"/>
    <w:link w:val="En-tteCar"/>
    <w:rsid w:val="000F3862"/>
    <w:pPr>
      <w:keepLines/>
      <w:tabs>
        <w:tab w:val="center" w:pos="4320"/>
        <w:tab w:val="right" w:pos="8640"/>
      </w:tabs>
    </w:pPr>
    <w:rPr>
      <w:rFonts w:ascii="Arial Black" w:hAnsi="Arial Black"/>
      <w:caps/>
      <w:spacing w:val="60"/>
      <w:sz w:val="14"/>
    </w:rPr>
  </w:style>
  <w:style w:type="character" w:customStyle="1" w:styleId="En-tteCar">
    <w:name w:val="En-tête Car"/>
    <w:basedOn w:val="Policepardfaut"/>
    <w:link w:val="En-tte"/>
    <w:rsid w:val="000F3862"/>
    <w:rPr>
      <w:rFonts w:ascii="Arial Black" w:hAnsi="Arial Black"/>
      <w:caps/>
      <w:spacing w:val="60"/>
      <w:sz w:val="14"/>
      <w:lang w:eastAsia="en-US" w:bidi="en-US"/>
    </w:rPr>
  </w:style>
  <w:style w:type="paragraph" w:styleId="Pieddepage">
    <w:name w:val="footer"/>
    <w:basedOn w:val="Normal"/>
    <w:link w:val="PieddepageCar"/>
    <w:rsid w:val="000F3862"/>
    <w:pPr>
      <w:keepLines/>
      <w:pBdr>
        <w:top w:val="single" w:sz="6" w:space="3" w:color="auto"/>
      </w:pBdr>
      <w:tabs>
        <w:tab w:val="center" w:pos="4320"/>
        <w:tab w:val="right" w:pos="8640"/>
      </w:tabs>
      <w:jc w:val="center"/>
    </w:pPr>
    <w:rPr>
      <w:rFonts w:ascii="Arial Black" w:hAnsi="Arial Black"/>
    </w:rPr>
  </w:style>
  <w:style w:type="character" w:customStyle="1" w:styleId="PieddepageCar">
    <w:name w:val="Pied de page Car"/>
    <w:basedOn w:val="Policepardfaut"/>
    <w:link w:val="Pieddepage"/>
    <w:rsid w:val="000F3862"/>
    <w:rPr>
      <w:rFonts w:ascii="Arial Black" w:hAnsi="Arial Black"/>
      <w:lang w:eastAsia="en-US" w:bidi="en-US"/>
    </w:rPr>
  </w:style>
  <w:style w:type="paragraph" w:styleId="Titreindex">
    <w:name w:val="index heading"/>
    <w:basedOn w:val="Normal"/>
    <w:next w:val="Index1"/>
    <w:rsid w:val="000F3862"/>
    <w:pPr>
      <w:keepNext/>
      <w:spacing w:line="480" w:lineRule="exact"/>
    </w:pPr>
    <w:rPr>
      <w:caps/>
      <w:color w:val="808080"/>
      <w:kern w:val="28"/>
      <w:sz w:val="36"/>
    </w:rPr>
  </w:style>
  <w:style w:type="paragraph" w:styleId="Lgende">
    <w:name w:val="caption"/>
    <w:basedOn w:val="Normal"/>
    <w:next w:val="Normal"/>
    <w:uiPriority w:val="35"/>
    <w:unhideWhenUsed/>
    <w:qFormat/>
    <w:rsid w:val="000F3862"/>
    <w:rPr>
      <w:b/>
      <w:bCs/>
      <w:color w:val="365F91"/>
      <w:sz w:val="16"/>
      <w:szCs w:val="16"/>
    </w:rPr>
  </w:style>
  <w:style w:type="paragraph" w:styleId="Tabledesillustrations">
    <w:name w:val="table of figures"/>
    <w:basedOn w:val="Normal"/>
    <w:rsid w:val="000F3862"/>
    <w:pPr>
      <w:tabs>
        <w:tab w:val="right" w:leader="dot" w:pos="8640"/>
      </w:tabs>
      <w:ind w:left="720" w:hanging="720"/>
    </w:pPr>
  </w:style>
  <w:style w:type="paragraph" w:styleId="Notedefin">
    <w:name w:val="endnote text"/>
    <w:basedOn w:val="Normal"/>
    <w:link w:val="NotedefinCar"/>
    <w:rsid w:val="000F3862"/>
    <w:pPr>
      <w:tabs>
        <w:tab w:val="left" w:pos="187"/>
      </w:tabs>
      <w:spacing w:after="120" w:line="220" w:lineRule="exact"/>
      <w:ind w:left="187" w:hanging="187"/>
    </w:pPr>
    <w:rPr>
      <w:sz w:val="18"/>
    </w:rPr>
  </w:style>
  <w:style w:type="character" w:customStyle="1" w:styleId="NotedefinCar">
    <w:name w:val="Note de fin Car"/>
    <w:basedOn w:val="Policepardfaut"/>
    <w:link w:val="Notedefin"/>
    <w:rsid w:val="000F3862"/>
    <w:rPr>
      <w:rFonts w:ascii="Calibri" w:hAnsi="Calibri"/>
      <w:sz w:val="18"/>
      <w:lang w:eastAsia="en-US" w:bidi="en-US"/>
    </w:rPr>
  </w:style>
  <w:style w:type="paragraph" w:styleId="Tabledesrfrencesjuridiques">
    <w:name w:val="table of authorities"/>
    <w:basedOn w:val="Normal"/>
    <w:rsid w:val="000F3862"/>
    <w:pPr>
      <w:tabs>
        <w:tab w:val="right" w:leader="dot" w:pos="8640"/>
      </w:tabs>
      <w:spacing w:after="240"/>
    </w:pPr>
  </w:style>
  <w:style w:type="paragraph" w:styleId="Textedemacro">
    <w:name w:val="macro"/>
    <w:basedOn w:val="Corpsdetexte"/>
    <w:link w:val="TextedemacroCar"/>
    <w:rsid w:val="000F3862"/>
    <w:rPr>
      <w:rFonts w:ascii="Courier New" w:hAnsi="Courier New"/>
    </w:rPr>
  </w:style>
  <w:style w:type="character" w:customStyle="1" w:styleId="TextedemacroCar">
    <w:name w:val="Texte de macro Car"/>
    <w:basedOn w:val="Policepardfaut"/>
    <w:link w:val="Textedemacro"/>
    <w:rsid w:val="000F3862"/>
    <w:rPr>
      <w:rFonts w:ascii="Courier New" w:hAnsi="Courier New"/>
      <w:spacing w:val="-5"/>
      <w:sz w:val="24"/>
      <w:lang w:eastAsia="en-US" w:bidi="en-US"/>
    </w:rPr>
  </w:style>
  <w:style w:type="paragraph" w:styleId="TitreTR">
    <w:name w:val="toa heading"/>
    <w:basedOn w:val="Normal"/>
    <w:next w:val="Normal"/>
    <w:rsid w:val="000F3862"/>
    <w:pPr>
      <w:pBdr>
        <w:top w:val="single" w:sz="24" w:space="1" w:color="auto"/>
      </w:pBdr>
      <w:tabs>
        <w:tab w:val="right" w:pos="4740"/>
      </w:tabs>
      <w:spacing w:before="60" w:after="60" w:line="360" w:lineRule="exact"/>
      <w:jc w:val="center"/>
    </w:pPr>
    <w:rPr>
      <w:rFonts w:ascii="Arial Black" w:hAnsi="Arial Black"/>
      <w:b/>
      <w:spacing w:val="-10"/>
      <w:sz w:val="22"/>
    </w:rPr>
  </w:style>
  <w:style w:type="paragraph" w:styleId="Liste">
    <w:name w:val="List"/>
    <w:basedOn w:val="Corpsdetexte"/>
    <w:link w:val="ListeCar"/>
    <w:rsid w:val="000F3862"/>
    <w:pPr>
      <w:tabs>
        <w:tab w:val="left" w:pos="720"/>
      </w:tabs>
      <w:ind w:left="360"/>
    </w:pPr>
  </w:style>
  <w:style w:type="paragraph" w:styleId="Listepuces">
    <w:name w:val="List Bullet"/>
    <w:basedOn w:val="Liste"/>
    <w:link w:val="ListepucesCar"/>
    <w:autoRedefine/>
    <w:rsid w:val="000F3862"/>
    <w:pPr>
      <w:numPr>
        <w:numId w:val="1"/>
      </w:numPr>
      <w:tabs>
        <w:tab w:val="clear" w:pos="720"/>
      </w:tabs>
    </w:pPr>
  </w:style>
  <w:style w:type="paragraph" w:styleId="Listenumros">
    <w:name w:val="List Number"/>
    <w:basedOn w:val="Liste"/>
    <w:rsid w:val="000F3862"/>
    <w:pPr>
      <w:tabs>
        <w:tab w:val="clear" w:pos="720"/>
      </w:tabs>
      <w:ind w:left="720" w:right="360" w:hanging="360"/>
    </w:pPr>
  </w:style>
  <w:style w:type="paragraph" w:styleId="Liste2">
    <w:name w:val="List 2"/>
    <w:basedOn w:val="Liste"/>
    <w:rsid w:val="000F3862"/>
    <w:pPr>
      <w:tabs>
        <w:tab w:val="clear" w:pos="720"/>
        <w:tab w:val="left" w:pos="1080"/>
      </w:tabs>
      <w:ind w:left="1080"/>
    </w:pPr>
  </w:style>
  <w:style w:type="paragraph" w:styleId="Liste3">
    <w:name w:val="List 3"/>
    <w:basedOn w:val="Liste"/>
    <w:rsid w:val="000F3862"/>
    <w:pPr>
      <w:tabs>
        <w:tab w:val="clear" w:pos="720"/>
        <w:tab w:val="left" w:pos="1440"/>
      </w:tabs>
      <w:ind w:left="1440"/>
    </w:pPr>
  </w:style>
  <w:style w:type="paragraph" w:styleId="Liste4">
    <w:name w:val="List 4"/>
    <w:basedOn w:val="Liste"/>
    <w:rsid w:val="000F3862"/>
    <w:pPr>
      <w:tabs>
        <w:tab w:val="clear" w:pos="720"/>
        <w:tab w:val="left" w:pos="1800"/>
      </w:tabs>
      <w:ind w:left="1800"/>
    </w:pPr>
  </w:style>
  <w:style w:type="paragraph" w:styleId="Liste5">
    <w:name w:val="List 5"/>
    <w:basedOn w:val="Liste"/>
    <w:rsid w:val="000F3862"/>
    <w:pPr>
      <w:tabs>
        <w:tab w:val="clear" w:pos="720"/>
        <w:tab w:val="left" w:pos="2160"/>
      </w:tabs>
      <w:ind w:left="2160"/>
    </w:pPr>
  </w:style>
  <w:style w:type="paragraph" w:styleId="Listepuces2">
    <w:name w:val="List Bullet 2"/>
    <w:basedOn w:val="Listepuces"/>
    <w:autoRedefine/>
    <w:rsid w:val="000F3862"/>
    <w:pPr>
      <w:ind w:left="1080"/>
    </w:pPr>
  </w:style>
  <w:style w:type="paragraph" w:styleId="Listepuces3">
    <w:name w:val="List Bullet 3"/>
    <w:basedOn w:val="Listepuces"/>
    <w:autoRedefine/>
    <w:rsid w:val="000F3862"/>
    <w:pPr>
      <w:ind w:left="1440"/>
    </w:pPr>
  </w:style>
  <w:style w:type="paragraph" w:styleId="Listepuces4">
    <w:name w:val="List Bullet 4"/>
    <w:basedOn w:val="Listepuces"/>
    <w:autoRedefine/>
    <w:rsid w:val="000F3862"/>
    <w:pPr>
      <w:ind w:left="1800"/>
    </w:pPr>
  </w:style>
  <w:style w:type="paragraph" w:styleId="Listepuces5">
    <w:name w:val="List Bullet 5"/>
    <w:basedOn w:val="Normal"/>
    <w:autoRedefine/>
    <w:rsid w:val="000F3862"/>
    <w:pPr>
      <w:framePr w:w="1860" w:wrap="around" w:vAnchor="text" w:hAnchor="page" w:x="1201" w:y="1"/>
      <w:numPr>
        <w:numId w:val="2"/>
      </w:numPr>
      <w:pBdr>
        <w:bottom w:val="single" w:sz="6" w:space="0" w:color="auto"/>
      </w:pBdr>
      <w:spacing w:line="320" w:lineRule="exact"/>
    </w:pPr>
    <w:rPr>
      <w:sz w:val="18"/>
    </w:rPr>
  </w:style>
  <w:style w:type="paragraph" w:styleId="Listenumros2">
    <w:name w:val="List Number 2"/>
    <w:basedOn w:val="Listenumros"/>
    <w:rsid w:val="000F3862"/>
    <w:pPr>
      <w:ind w:left="1080"/>
    </w:pPr>
  </w:style>
  <w:style w:type="paragraph" w:styleId="Listenumros3">
    <w:name w:val="List Number 3"/>
    <w:basedOn w:val="Listenumros"/>
    <w:rsid w:val="000F3862"/>
    <w:pPr>
      <w:ind w:left="1440"/>
    </w:pPr>
  </w:style>
  <w:style w:type="paragraph" w:styleId="Listenumros4">
    <w:name w:val="List Number 4"/>
    <w:basedOn w:val="Listenumros"/>
    <w:rsid w:val="000F3862"/>
    <w:pPr>
      <w:ind w:left="1800"/>
    </w:pPr>
  </w:style>
  <w:style w:type="paragraph" w:styleId="Listenumros5">
    <w:name w:val="List Number 5"/>
    <w:basedOn w:val="Listenumros"/>
    <w:rsid w:val="000F3862"/>
    <w:pPr>
      <w:ind w:left="2160"/>
    </w:pPr>
  </w:style>
  <w:style w:type="paragraph" w:styleId="Retraitcorpsdetexte">
    <w:name w:val="Body Text Indent"/>
    <w:basedOn w:val="Corpsdetexte"/>
    <w:link w:val="RetraitcorpsdetexteCar"/>
    <w:rsid w:val="000F3862"/>
    <w:pPr>
      <w:ind w:firstLine="360"/>
    </w:pPr>
  </w:style>
  <w:style w:type="character" w:customStyle="1" w:styleId="RetraitcorpsdetexteCar">
    <w:name w:val="Retrait corps de texte Car"/>
    <w:basedOn w:val="Policepardfaut"/>
    <w:link w:val="Retraitcorpsdetexte"/>
    <w:rsid w:val="000F3862"/>
    <w:rPr>
      <w:rFonts w:ascii="Calibri" w:hAnsi="Calibri"/>
      <w:spacing w:val="-5"/>
      <w:sz w:val="24"/>
      <w:lang w:eastAsia="en-US" w:bidi="en-US"/>
    </w:rPr>
  </w:style>
  <w:style w:type="paragraph" w:styleId="Listecontinue">
    <w:name w:val="List Continue"/>
    <w:basedOn w:val="Liste"/>
    <w:rsid w:val="000F3862"/>
    <w:pPr>
      <w:tabs>
        <w:tab w:val="clear" w:pos="720"/>
      </w:tabs>
      <w:spacing w:after="160"/>
    </w:pPr>
  </w:style>
  <w:style w:type="paragraph" w:styleId="Listecontinue2">
    <w:name w:val="List Continue 2"/>
    <w:basedOn w:val="Listecontinue"/>
    <w:rsid w:val="000F3862"/>
    <w:pPr>
      <w:ind w:left="1080"/>
    </w:pPr>
  </w:style>
  <w:style w:type="paragraph" w:styleId="Listecontinue3">
    <w:name w:val="List Continue 3"/>
    <w:basedOn w:val="Listecontinue"/>
    <w:rsid w:val="000F3862"/>
    <w:pPr>
      <w:ind w:left="1440"/>
    </w:pPr>
  </w:style>
  <w:style w:type="paragraph" w:styleId="Listecontinue4">
    <w:name w:val="List Continue 4"/>
    <w:basedOn w:val="Listecontinue"/>
    <w:rsid w:val="000F3862"/>
    <w:pPr>
      <w:ind w:left="1800"/>
    </w:pPr>
  </w:style>
  <w:style w:type="paragraph" w:styleId="Listecontinue5">
    <w:name w:val="List Continue 5"/>
    <w:basedOn w:val="Listecontinue"/>
    <w:rsid w:val="000F3862"/>
    <w:pPr>
      <w:ind w:left="2160"/>
    </w:pPr>
  </w:style>
  <w:style w:type="paragraph" w:styleId="Titre">
    <w:name w:val="Title"/>
    <w:basedOn w:val="Normal"/>
    <w:next w:val="Normal"/>
    <w:link w:val="TitreCar"/>
    <w:uiPriority w:val="10"/>
    <w:qFormat/>
    <w:rsid w:val="000F3862"/>
    <w:pPr>
      <w:spacing w:before="720"/>
    </w:pPr>
    <w:rPr>
      <w:caps/>
      <w:color w:val="4F81BD"/>
      <w:spacing w:val="10"/>
      <w:kern w:val="28"/>
      <w:sz w:val="52"/>
      <w:szCs w:val="52"/>
    </w:rPr>
  </w:style>
  <w:style w:type="character" w:customStyle="1" w:styleId="TitreCar">
    <w:name w:val="Titre Car"/>
    <w:basedOn w:val="Policepardfaut"/>
    <w:link w:val="Titre"/>
    <w:uiPriority w:val="10"/>
    <w:rsid w:val="000F3862"/>
    <w:rPr>
      <w:rFonts w:ascii="Calibri" w:hAnsi="Calibri"/>
      <w:caps/>
      <w:color w:val="4F81BD"/>
      <w:spacing w:val="10"/>
      <w:kern w:val="28"/>
      <w:sz w:val="52"/>
      <w:szCs w:val="52"/>
      <w:lang w:eastAsia="en-US" w:bidi="en-US"/>
    </w:rPr>
  </w:style>
  <w:style w:type="paragraph" w:customStyle="1" w:styleId="TitreBase">
    <w:name w:val="Titre (Base)"/>
    <w:basedOn w:val="Normal"/>
    <w:next w:val="Corpsdetexte"/>
    <w:rsid w:val="000F3862"/>
    <w:pPr>
      <w:keepNext/>
      <w:spacing w:before="240" w:after="120"/>
    </w:pPr>
    <w:rPr>
      <w:rFonts w:ascii="Arial" w:hAnsi="Arial"/>
      <w:b/>
      <w:kern w:val="28"/>
      <w:sz w:val="36"/>
    </w:rPr>
  </w:style>
  <w:style w:type="paragraph" w:styleId="Sous-titre">
    <w:name w:val="Subtitle"/>
    <w:basedOn w:val="Normal"/>
    <w:next w:val="Normal"/>
    <w:link w:val="Sous-titreCar"/>
    <w:uiPriority w:val="11"/>
    <w:qFormat/>
    <w:rsid w:val="000F3862"/>
    <w:pPr>
      <w:spacing w:after="1000" w:line="240" w:lineRule="auto"/>
    </w:pPr>
    <w:rPr>
      <w:caps/>
      <w:color w:val="595959"/>
      <w:spacing w:val="10"/>
      <w:sz w:val="24"/>
      <w:szCs w:val="24"/>
    </w:rPr>
  </w:style>
  <w:style w:type="character" w:customStyle="1" w:styleId="Sous-titreCar">
    <w:name w:val="Sous-titre Car"/>
    <w:basedOn w:val="Policepardfaut"/>
    <w:link w:val="Sous-titre"/>
    <w:uiPriority w:val="11"/>
    <w:rsid w:val="000F3862"/>
    <w:rPr>
      <w:rFonts w:ascii="Calibri" w:hAnsi="Calibri"/>
      <w:caps/>
      <w:color w:val="595959"/>
      <w:spacing w:val="10"/>
      <w:sz w:val="24"/>
      <w:szCs w:val="24"/>
      <w:lang w:eastAsia="en-US" w:bidi="en-US"/>
    </w:rPr>
  </w:style>
  <w:style w:type="paragraph" w:styleId="Date">
    <w:name w:val="Date"/>
    <w:basedOn w:val="Corpsdetexte"/>
    <w:link w:val="DateCar"/>
    <w:rsid w:val="000F3862"/>
    <w:pPr>
      <w:spacing w:before="480" w:after="160"/>
      <w:jc w:val="center"/>
    </w:pPr>
    <w:rPr>
      <w:rFonts w:ascii="Times New Roman" w:hAnsi="Times New Roman"/>
      <w:b/>
      <w:spacing w:val="0"/>
      <w:sz w:val="20"/>
    </w:rPr>
  </w:style>
  <w:style w:type="character" w:customStyle="1" w:styleId="DateCar">
    <w:name w:val="Date Car"/>
    <w:basedOn w:val="Policepardfaut"/>
    <w:link w:val="Date"/>
    <w:rsid w:val="000F3862"/>
    <w:rPr>
      <w:b/>
      <w:lang w:eastAsia="en-US" w:bidi="en-US"/>
    </w:rPr>
  </w:style>
  <w:style w:type="paragraph" w:customStyle="1" w:styleId="Blocdecitation">
    <w:name w:val="Bloc de citation"/>
    <w:basedOn w:val="Normal"/>
    <w:next w:val="Corpsdetexte"/>
    <w:rsid w:val="000F386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decitationPremier">
    <w:name w:val="Bloc de citation (Premier)"/>
    <w:basedOn w:val="Normal"/>
    <w:next w:val="Blocdecitation"/>
    <w:rsid w:val="000F386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decitationDernier">
    <w:name w:val="Bloc de citation (Dernier)"/>
    <w:basedOn w:val="Blocdecitation"/>
    <w:next w:val="Corpsdetexte"/>
    <w:rsid w:val="000F386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customStyle="1" w:styleId="Corpsdetextesolidaire">
    <w:name w:val="Corps de texte solidaire"/>
    <w:basedOn w:val="Corpsdetexte"/>
    <w:next w:val="Corpsdetexte"/>
    <w:rsid w:val="000F3862"/>
    <w:pPr>
      <w:keepNext/>
    </w:pPr>
  </w:style>
  <w:style w:type="paragraph" w:customStyle="1" w:styleId="tiquettedechapitre">
    <w:name w:val="Étiquette de chapitre"/>
    <w:basedOn w:val="Normal"/>
    <w:next w:val="Corpsdetexte"/>
    <w:rsid w:val="000F3862"/>
    <w:pPr>
      <w:keepNext/>
      <w:pBdr>
        <w:bottom w:val="single" w:sz="6" w:space="3" w:color="auto"/>
      </w:pBdr>
      <w:spacing w:after="240"/>
    </w:pPr>
    <w:rPr>
      <w:rFonts w:ascii="Arial Black" w:hAnsi="Arial Black"/>
      <w:caps/>
      <w:spacing w:val="70"/>
      <w:kern w:val="28"/>
      <w:sz w:val="15"/>
    </w:rPr>
  </w:style>
  <w:style w:type="paragraph" w:customStyle="1" w:styleId="Sous-titredechapitre">
    <w:name w:val="Sous-titre de chapitre"/>
    <w:basedOn w:val="Normal"/>
    <w:next w:val="Corpsdetexte"/>
    <w:rsid w:val="000F3862"/>
    <w:pPr>
      <w:keepNext/>
      <w:keepLines/>
      <w:spacing w:after="360" w:line="240" w:lineRule="atLeast"/>
      <w:ind w:right="1800"/>
    </w:pPr>
    <w:rPr>
      <w:i/>
      <w:spacing w:val="-20"/>
      <w:kern w:val="28"/>
      <w:sz w:val="28"/>
    </w:rPr>
  </w:style>
  <w:style w:type="paragraph" w:customStyle="1" w:styleId="Titredechapitre">
    <w:name w:val="Titre de chapitre"/>
    <w:basedOn w:val="Normal"/>
    <w:next w:val="Sous-titredechapitre"/>
    <w:rsid w:val="000F3862"/>
    <w:pPr>
      <w:keepNext/>
      <w:keepLines/>
      <w:spacing w:before="480" w:after="360" w:line="440" w:lineRule="atLeast"/>
      <w:ind w:right="2160"/>
    </w:pPr>
    <w:rPr>
      <w:rFonts w:ascii="Arial Black" w:hAnsi="Arial Black"/>
      <w:color w:val="808080"/>
      <w:spacing w:val="-35"/>
      <w:kern w:val="28"/>
      <w:sz w:val="44"/>
    </w:rPr>
  </w:style>
  <w:style w:type="paragraph" w:customStyle="1" w:styleId="Nomdesocit">
    <w:name w:val="Nom de société"/>
    <w:basedOn w:val="Normal"/>
    <w:next w:val="Normal"/>
    <w:rsid w:val="000F3862"/>
    <w:pPr>
      <w:spacing w:before="1800" w:after="60" w:line="320" w:lineRule="exact"/>
    </w:pPr>
    <w:rPr>
      <w:caps/>
      <w:kern w:val="36"/>
      <w:sz w:val="38"/>
    </w:rPr>
  </w:style>
  <w:style w:type="paragraph" w:customStyle="1" w:styleId="Intituldocument">
    <w:name w:val="Intitulé document"/>
    <w:basedOn w:val="Normal"/>
    <w:rsid w:val="000F3862"/>
    <w:pPr>
      <w:keepNext/>
      <w:spacing w:before="240" w:after="360"/>
    </w:pPr>
    <w:rPr>
      <w:b/>
      <w:kern w:val="28"/>
      <w:sz w:val="36"/>
    </w:rPr>
  </w:style>
  <w:style w:type="paragraph" w:customStyle="1" w:styleId="Pieddepagepaire">
    <w:name w:val="Pied de page paire"/>
    <w:basedOn w:val="Pieddepage"/>
    <w:rsid w:val="000F3862"/>
  </w:style>
  <w:style w:type="paragraph" w:customStyle="1" w:styleId="Pieddepagepremire">
    <w:name w:val="Pied de page première"/>
    <w:basedOn w:val="Pieddepage"/>
    <w:rsid w:val="000F3862"/>
    <w:pPr>
      <w:pBdr>
        <w:top w:val="none" w:sz="0" w:space="0" w:color="auto"/>
      </w:pBdr>
      <w:tabs>
        <w:tab w:val="clear" w:pos="8640"/>
      </w:tabs>
    </w:pPr>
    <w:rPr>
      <w:spacing w:val="-10"/>
    </w:rPr>
  </w:style>
  <w:style w:type="paragraph" w:customStyle="1" w:styleId="Pieddepageimpaire">
    <w:name w:val="Pied de page impaire"/>
    <w:basedOn w:val="Pieddepage"/>
    <w:rsid w:val="000F3862"/>
    <w:pPr>
      <w:tabs>
        <w:tab w:val="right" w:pos="0"/>
      </w:tabs>
    </w:pPr>
  </w:style>
  <w:style w:type="paragraph" w:customStyle="1" w:styleId="Basenotedebasdepage">
    <w:name w:val="Base note de bas de page"/>
    <w:basedOn w:val="Normal"/>
    <w:rsid w:val="000F3862"/>
    <w:pPr>
      <w:spacing w:before="240"/>
    </w:pPr>
    <w:rPr>
      <w:sz w:val="18"/>
    </w:rPr>
  </w:style>
  <w:style w:type="paragraph" w:customStyle="1" w:styleId="Baseen-tte">
    <w:name w:val="Base en-tête"/>
    <w:basedOn w:val="Normal"/>
    <w:rsid w:val="000F3862"/>
    <w:pPr>
      <w:keepLines/>
      <w:tabs>
        <w:tab w:val="center" w:pos="4320"/>
        <w:tab w:val="right" w:pos="8640"/>
      </w:tabs>
    </w:pPr>
  </w:style>
  <w:style w:type="paragraph" w:customStyle="1" w:styleId="En-ttepair">
    <w:name w:val="En-tête pair"/>
    <w:basedOn w:val="En-tte"/>
    <w:rsid w:val="000F3862"/>
  </w:style>
  <w:style w:type="paragraph" w:customStyle="1" w:styleId="En-ttepremirepage">
    <w:name w:val="En-tête première page"/>
    <w:basedOn w:val="En-tte"/>
    <w:rsid w:val="000F3862"/>
    <w:pPr>
      <w:tabs>
        <w:tab w:val="clear" w:pos="8640"/>
      </w:tabs>
    </w:pPr>
    <w:rPr>
      <w:rFonts w:ascii="Garamond" w:hAnsi="Garamond"/>
      <w:b/>
    </w:rPr>
  </w:style>
  <w:style w:type="paragraph" w:customStyle="1" w:styleId="Pieddepageimpair">
    <w:name w:val="Pied de page impair"/>
    <w:basedOn w:val="En-tte"/>
    <w:rsid w:val="000F3862"/>
    <w:pPr>
      <w:tabs>
        <w:tab w:val="right" w:pos="0"/>
      </w:tabs>
      <w:jc w:val="right"/>
    </w:pPr>
  </w:style>
  <w:style w:type="paragraph" w:customStyle="1" w:styleId="Icne1">
    <w:name w:val="Icône 1"/>
    <w:basedOn w:val="Normal"/>
    <w:rsid w:val="000F386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customStyle="1" w:styleId="Indexbase">
    <w:name w:val="Index (base)"/>
    <w:basedOn w:val="Normal"/>
    <w:rsid w:val="000F3862"/>
    <w:pPr>
      <w:tabs>
        <w:tab w:val="right" w:pos="3960"/>
      </w:tabs>
      <w:spacing w:line="240" w:lineRule="atLeast"/>
    </w:pPr>
    <w:rPr>
      <w:sz w:val="18"/>
    </w:rPr>
  </w:style>
  <w:style w:type="paragraph" w:customStyle="1" w:styleId="ListepucesPremier">
    <w:name w:val="Liste à puces (Premier)"/>
    <w:basedOn w:val="Listepuces"/>
    <w:next w:val="Listepuces"/>
    <w:rsid w:val="000F3862"/>
    <w:pPr>
      <w:spacing w:before="80" w:after="160"/>
      <w:ind w:right="0"/>
      <w:jc w:val="left"/>
    </w:pPr>
    <w:rPr>
      <w:rFonts w:ascii="Times New Roman" w:hAnsi="Times New Roman"/>
      <w:spacing w:val="0"/>
      <w:sz w:val="20"/>
    </w:rPr>
  </w:style>
  <w:style w:type="paragraph" w:customStyle="1" w:styleId="ListepucesDernier">
    <w:name w:val="Liste à puces (Dernier)"/>
    <w:basedOn w:val="Listepuces"/>
    <w:next w:val="Corpsdetexte"/>
    <w:rsid w:val="000F3862"/>
    <w:pPr>
      <w:ind w:right="0"/>
      <w:jc w:val="left"/>
    </w:pPr>
    <w:rPr>
      <w:rFonts w:ascii="Times New Roman" w:hAnsi="Times New Roman"/>
      <w:spacing w:val="0"/>
      <w:sz w:val="20"/>
    </w:rPr>
  </w:style>
  <w:style w:type="paragraph" w:customStyle="1" w:styleId="ListePremier">
    <w:name w:val="Liste (Premier)"/>
    <w:basedOn w:val="Liste"/>
    <w:next w:val="Liste"/>
    <w:rsid w:val="000F3862"/>
    <w:pPr>
      <w:spacing w:before="80" w:after="80"/>
      <w:ind w:left="720" w:hanging="360"/>
      <w:jc w:val="left"/>
    </w:pPr>
    <w:rPr>
      <w:rFonts w:ascii="Times New Roman" w:hAnsi="Times New Roman"/>
      <w:spacing w:val="0"/>
      <w:sz w:val="20"/>
    </w:rPr>
  </w:style>
  <w:style w:type="paragraph" w:customStyle="1" w:styleId="ListeDernier">
    <w:name w:val="Liste (Dernier)"/>
    <w:basedOn w:val="Liste"/>
    <w:next w:val="Corpsdetexte"/>
    <w:rsid w:val="000F3862"/>
    <w:pPr>
      <w:ind w:left="720" w:hanging="360"/>
      <w:jc w:val="left"/>
    </w:pPr>
    <w:rPr>
      <w:rFonts w:ascii="Times New Roman" w:hAnsi="Times New Roman"/>
      <w:spacing w:val="0"/>
      <w:sz w:val="20"/>
    </w:rPr>
  </w:style>
  <w:style w:type="paragraph" w:customStyle="1" w:styleId="ListenumrosPremier">
    <w:name w:val="Liste à numéros (Premier)"/>
    <w:basedOn w:val="Listenumros"/>
    <w:next w:val="Listenumros"/>
    <w:rsid w:val="000F3862"/>
    <w:pPr>
      <w:spacing w:before="80" w:after="160"/>
      <w:ind w:right="0"/>
      <w:jc w:val="left"/>
    </w:pPr>
    <w:rPr>
      <w:rFonts w:ascii="Times New Roman" w:hAnsi="Times New Roman"/>
      <w:spacing w:val="0"/>
      <w:sz w:val="20"/>
    </w:rPr>
  </w:style>
  <w:style w:type="paragraph" w:customStyle="1" w:styleId="ListenumrosDernier">
    <w:name w:val="Liste à numéros (Dernier)"/>
    <w:basedOn w:val="Listenumros"/>
    <w:next w:val="Corpsdetexte"/>
    <w:rsid w:val="000F3862"/>
    <w:pPr>
      <w:ind w:right="0"/>
      <w:jc w:val="left"/>
    </w:pPr>
    <w:rPr>
      <w:rFonts w:ascii="Times New Roman" w:hAnsi="Times New Roman"/>
      <w:spacing w:val="0"/>
      <w:sz w:val="20"/>
    </w:rPr>
  </w:style>
  <w:style w:type="paragraph" w:customStyle="1" w:styleId="Partietiquette">
    <w:name w:val="Partie (étiquette)"/>
    <w:basedOn w:val="Normal"/>
    <w:next w:val="Normal"/>
    <w:rsid w:val="000F386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iesous-titre">
    <w:name w:val="Partie (sous-titre)"/>
    <w:basedOn w:val="Normal"/>
    <w:next w:val="Corpsdetexte"/>
    <w:rsid w:val="000F3862"/>
    <w:pPr>
      <w:keepNext/>
      <w:spacing w:before="360" w:after="120"/>
      <w:jc w:val="center"/>
    </w:pPr>
    <w:rPr>
      <w:rFonts w:ascii="Arial" w:hAnsi="Arial"/>
      <w:i/>
      <w:kern w:val="28"/>
      <w:sz w:val="32"/>
    </w:rPr>
  </w:style>
  <w:style w:type="paragraph" w:customStyle="1" w:styleId="Partietitre">
    <w:name w:val="Partie (titre)"/>
    <w:basedOn w:val="Normal"/>
    <w:next w:val="Partietiquette"/>
    <w:rsid w:val="000F386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Image">
    <w:name w:val="Image"/>
    <w:basedOn w:val="Corpsdetexte"/>
    <w:next w:val="Lgende"/>
    <w:rsid w:val="000F3862"/>
    <w:pPr>
      <w:keepNext/>
    </w:pPr>
  </w:style>
  <w:style w:type="paragraph" w:customStyle="1" w:styleId="Adressedelexpditeur">
    <w:name w:val="Adresse de l'expéditeur"/>
    <w:basedOn w:val="Normal"/>
    <w:rsid w:val="000F3862"/>
    <w:pPr>
      <w:jc w:val="center"/>
    </w:pPr>
    <w:rPr>
      <w:spacing w:val="-3"/>
    </w:rPr>
  </w:style>
  <w:style w:type="paragraph" w:customStyle="1" w:styleId="Ttedesection">
    <w:name w:val="Tête de section"/>
    <w:basedOn w:val="Normal"/>
    <w:next w:val="Corpsdetexte"/>
    <w:rsid w:val="000F3862"/>
    <w:pPr>
      <w:spacing w:line="640" w:lineRule="atLeast"/>
    </w:pPr>
    <w:rPr>
      <w:rFonts w:ascii="Arial Black" w:hAnsi="Arial Black"/>
      <w:caps/>
      <w:spacing w:val="60"/>
      <w:sz w:val="15"/>
    </w:rPr>
  </w:style>
  <w:style w:type="paragraph" w:customStyle="1" w:styleId="tiquettedesection">
    <w:name w:val="Étiquette de section"/>
    <w:basedOn w:val="Normal"/>
    <w:next w:val="Normal"/>
    <w:rsid w:val="000F3862"/>
    <w:pPr>
      <w:spacing w:before="2040" w:after="360" w:line="480" w:lineRule="atLeast"/>
    </w:pPr>
    <w:rPr>
      <w:rFonts w:ascii="Arial Black" w:hAnsi="Arial Black"/>
      <w:color w:val="808080"/>
      <w:spacing w:val="-35"/>
      <w:sz w:val="48"/>
    </w:rPr>
  </w:style>
  <w:style w:type="paragraph" w:customStyle="1" w:styleId="Sous-titrePagedegarde">
    <w:name w:val="Sous-titre (Page de garde)"/>
    <w:basedOn w:val="Normal"/>
    <w:next w:val="Normal"/>
    <w:rsid w:val="000F3862"/>
    <w:pPr>
      <w:keepNext/>
      <w:pBdr>
        <w:top w:val="single" w:sz="6" w:space="1" w:color="auto"/>
      </w:pBdr>
      <w:spacing w:after="3960" w:line="480" w:lineRule="exact"/>
    </w:pPr>
    <w:rPr>
      <w:spacing w:val="-15"/>
      <w:kern w:val="28"/>
      <w:sz w:val="44"/>
    </w:rPr>
  </w:style>
  <w:style w:type="paragraph" w:customStyle="1" w:styleId="TitrePagedegarde">
    <w:name w:val="Titre (Page de garde)"/>
    <w:basedOn w:val="TitreBase"/>
    <w:next w:val="Sous-titrePagedegarde"/>
    <w:rsid w:val="000F386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customStyle="1" w:styleId="TMbase">
    <w:name w:val="TM (base)"/>
    <w:basedOn w:val="TM2"/>
    <w:rsid w:val="000F3862"/>
  </w:style>
  <w:style w:type="character" w:styleId="Appelnotedebasdep">
    <w:name w:val="footnote reference"/>
    <w:rsid w:val="000F3862"/>
    <w:rPr>
      <w:sz w:val="18"/>
      <w:vertAlign w:val="superscript"/>
    </w:rPr>
  </w:style>
  <w:style w:type="character" w:styleId="Marquedecommentaire">
    <w:name w:val="annotation reference"/>
    <w:rsid w:val="000F3862"/>
    <w:rPr>
      <w:sz w:val="16"/>
    </w:rPr>
  </w:style>
  <w:style w:type="character" w:styleId="Numrodeligne">
    <w:name w:val="line number"/>
    <w:rsid w:val="000F3862"/>
    <w:rPr>
      <w:rFonts w:ascii="Arial" w:hAnsi="Arial" w:cs="Arial" w:hint="default"/>
      <w:sz w:val="18"/>
    </w:rPr>
  </w:style>
  <w:style w:type="character" w:styleId="Numrodepage">
    <w:name w:val="page number"/>
    <w:rsid w:val="000F3862"/>
    <w:rPr>
      <w:b/>
      <w:bCs w:val="0"/>
    </w:rPr>
  </w:style>
  <w:style w:type="character" w:styleId="Appeldenotedefin">
    <w:name w:val="endnote reference"/>
    <w:rsid w:val="000F3862"/>
    <w:rPr>
      <w:sz w:val="18"/>
      <w:vertAlign w:val="superscript"/>
    </w:rPr>
  </w:style>
  <w:style w:type="character" w:customStyle="1" w:styleId="PrambuleAccentuation">
    <w:name w:val="Préambule (Accentuation)"/>
    <w:rsid w:val="000F3862"/>
    <w:rPr>
      <w:caps/>
      <w:sz w:val="22"/>
    </w:rPr>
  </w:style>
  <w:style w:type="character" w:customStyle="1" w:styleId="Exposant">
    <w:name w:val="Exposant"/>
    <w:rsid w:val="000F3862"/>
    <w:rPr>
      <w:position w:val="0"/>
      <w:vertAlign w:val="superscript"/>
    </w:rPr>
  </w:style>
  <w:style w:type="paragraph" w:styleId="Notedebasdepage">
    <w:name w:val="footnote text"/>
    <w:basedOn w:val="Basenotedebasdepage"/>
    <w:link w:val="NotedebasdepageCar"/>
    <w:rsid w:val="000F3862"/>
    <w:pPr>
      <w:spacing w:after="120"/>
    </w:pPr>
  </w:style>
  <w:style w:type="character" w:customStyle="1" w:styleId="NotedebasdepageCar">
    <w:name w:val="Note de bas de page Car"/>
    <w:basedOn w:val="Policepardfaut"/>
    <w:link w:val="Notedebasdepage"/>
    <w:rsid w:val="000F3862"/>
    <w:rPr>
      <w:rFonts w:ascii="Calibri" w:hAnsi="Calibri"/>
      <w:sz w:val="18"/>
      <w:lang w:eastAsia="en-US" w:bidi="en-US"/>
    </w:rPr>
  </w:style>
  <w:style w:type="character" w:styleId="AcronymeHTML">
    <w:name w:val="HTML Acronym"/>
    <w:basedOn w:val="Policepardfaut"/>
    <w:rsid w:val="000F3862"/>
    <w:rPr>
      <w:lang w:val="fr-FR"/>
    </w:rPr>
  </w:style>
  <w:style w:type="paragraph" w:styleId="Adressedestinataire">
    <w:name w:val="envelope address"/>
    <w:basedOn w:val="Normal"/>
    <w:rsid w:val="000F3862"/>
    <w:pPr>
      <w:framePr w:w="7920" w:h="1980" w:hRule="exact" w:hSpace="180" w:wrap="auto" w:hAnchor="page" w:xAlign="center" w:yAlign="bottom"/>
      <w:ind w:left="2880"/>
    </w:pPr>
    <w:rPr>
      <w:rFonts w:ascii="Arial" w:hAnsi="Arial" w:cs="Arial"/>
      <w:sz w:val="24"/>
      <w:szCs w:val="24"/>
    </w:rPr>
  </w:style>
  <w:style w:type="paragraph" w:styleId="Adresseexpditeur">
    <w:name w:val="envelope return"/>
    <w:basedOn w:val="Normal"/>
    <w:rsid w:val="000F3862"/>
    <w:rPr>
      <w:rFonts w:ascii="Arial" w:hAnsi="Arial" w:cs="Arial"/>
    </w:rPr>
  </w:style>
  <w:style w:type="paragraph" w:styleId="AdresseHTML">
    <w:name w:val="HTML Address"/>
    <w:basedOn w:val="Normal"/>
    <w:link w:val="AdresseHTMLCar"/>
    <w:rsid w:val="000F3862"/>
    <w:rPr>
      <w:i/>
      <w:iCs/>
    </w:rPr>
  </w:style>
  <w:style w:type="character" w:customStyle="1" w:styleId="AdresseHTMLCar">
    <w:name w:val="Adresse HTML Car"/>
    <w:basedOn w:val="Policepardfaut"/>
    <w:link w:val="AdresseHTML"/>
    <w:rsid w:val="000F3862"/>
    <w:rPr>
      <w:rFonts w:ascii="Calibri" w:hAnsi="Calibri"/>
      <w:i/>
      <w:iCs/>
      <w:lang w:eastAsia="en-US" w:bidi="en-US"/>
    </w:rPr>
  </w:style>
  <w:style w:type="character" w:styleId="CitationHTML">
    <w:name w:val="HTML Cite"/>
    <w:basedOn w:val="Policepardfaut"/>
    <w:rsid w:val="000F3862"/>
    <w:rPr>
      <w:i/>
      <w:iCs/>
      <w:lang w:val="fr-FR"/>
    </w:rPr>
  </w:style>
  <w:style w:type="character" w:styleId="ClavierHTML">
    <w:name w:val="HTML Keyboard"/>
    <w:basedOn w:val="Policepardfaut"/>
    <w:rsid w:val="000F3862"/>
    <w:rPr>
      <w:rFonts w:ascii="Courier New" w:hAnsi="Courier New"/>
      <w:sz w:val="20"/>
      <w:szCs w:val="20"/>
      <w:lang w:val="fr-FR"/>
    </w:rPr>
  </w:style>
  <w:style w:type="character" w:styleId="CodeHTML">
    <w:name w:val="HTML Code"/>
    <w:basedOn w:val="Policepardfaut"/>
    <w:rsid w:val="000F3862"/>
    <w:rPr>
      <w:rFonts w:ascii="Courier New" w:hAnsi="Courier New"/>
      <w:sz w:val="20"/>
      <w:szCs w:val="20"/>
      <w:lang w:val="fr-FR"/>
    </w:rPr>
  </w:style>
  <w:style w:type="paragraph" w:styleId="Corpsdetexte2">
    <w:name w:val="Body Text 2"/>
    <w:basedOn w:val="Normal"/>
    <w:link w:val="Corpsdetexte2Car"/>
    <w:rsid w:val="000F3862"/>
    <w:pPr>
      <w:spacing w:after="120" w:line="480" w:lineRule="auto"/>
    </w:pPr>
  </w:style>
  <w:style w:type="character" w:customStyle="1" w:styleId="Corpsdetexte2Car">
    <w:name w:val="Corps de texte 2 Car"/>
    <w:basedOn w:val="Policepardfaut"/>
    <w:link w:val="Corpsdetexte2"/>
    <w:rsid w:val="000F3862"/>
    <w:rPr>
      <w:rFonts w:ascii="Calibri" w:hAnsi="Calibri"/>
      <w:lang w:eastAsia="en-US" w:bidi="en-US"/>
    </w:rPr>
  </w:style>
  <w:style w:type="paragraph" w:styleId="Corpsdetexte3">
    <w:name w:val="Body Text 3"/>
    <w:basedOn w:val="Normal"/>
    <w:link w:val="Corpsdetexte3Car"/>
    <w:rsid w:val="000F3862"/>
    <w:pPr>
      <w:spacing w:after="120"/>
    </w:pPr>
    <w:rPr>
      <w:szCs w:val="16"/>
    </w:rPr>
  </w:style>
  <w:style w:type="character" w:customStyle="1" w:styleId="Corpsdetexte3Car">
    <w:name w:val="Corps de texte 3 Car"/>
    <w:basedOn w:val="Policepardfaut"/>
    <w:link w:val="Corpsdetexte3"/>
    <w:rsid w:val="000F3862"/>
    <w:rPr>
      <w:rFonts w:ascii="Calibri" w:hAnsi="Calibri"/>
      <w:szCs w:val="16"/>
      <w:lang w:eastAsia="en-US" w:bidi="en-US"/>
    </w:rPr>
  </w:style>
  <w:style w:type="character" w:styleId="DfinitionHTML">
    <w:name w:val="HTML Definition"/>
    <w:basedOn w:val="Policepardfaut"/>
    <w:rsid w:val="000F3862"/>
    <w:rPr>
      <w:i/>
      <w:iCs/>
      <w:lang w:val="fr-FR"/>
    </w:rPr>
  </w:style>
  <w:style w:type="character" w:styleId="lev">
    <w:name w:val="Strong"/>
    <w:uiPriority w:val="22"/>
    <w:qFormat/>
    <w:rsid w:val="000F3862"/>
    <w:rPr>
      <w:b/>
      <w:bCs/>
    </w:rPr>
  </w:style>
  <w:style w:type="paragraph" w:styleId="En-ttedemessage">
    <w:name w:val="Message Header"/>
    <w:basedOn w:val="Normal"/>
    <w:link w:val="En-ttedemessageCar"/>
    <w:rsid w:val="000F386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En-ttedemessageCar">
    <w:name w:val="En-tête de message Car"/>
    <w:basedOn w:val="Policepardfaut"/>
    <w:link w:val="En-ttedemessage"/>
    <w:rsid w:val="000F3862"/>
    <w:rPr>
      <w:rFonts w:ascii="Arial" w:hAnsi="Arial" w:cs="Arial"/>
      <w:sz w:val="24"/>
      <w:szCs w:val="24"/>
      <w:shd w:val="pct20" w:color="auto" w:fill="auto"/>
      <w:lang w:eastAsia="en-US" w:bidi="en-US"/>
    </w:rPr>
  </w:style>
  <w:style w:type="character" w:styleId="ExempleHTML">
    <w:name w:val="HTML Sample"/>
    <w:basedOn w:val="Policepardfaut"/>
    <w:rsid w:val="000F3862"/>
    <w:rPr>
      <w:rFonts w:ascii="Courier New" w:hAnsi="Courier New"/>
      <w:lang w:val="fr-FR"/>
    </w:rPr>
  </w:style>
  <w:style w:type="paragraph" w:styleId="Explorateurdedocuments">
    <w:name w:val="Document Map"/>
    <w:basedOn w:val="Normal"/>
    <w:link w:val="ExplorateurdedocumentsCar"/>
    <w:rsid w:val="000F3862"/>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rsid w:val="000F3862"/>
    <w:rPr>
      <w:rFonts w:ascii="Tahoma" w:hAnsi="Tahoma" w:cs="Tahoma"/>
      <w:shd w:val="clear" w:color="auto" w:fill="000080"/>
      <w:lang w:eastAsia="en-US" w:bidi="en-US"/>
    </w:rPr>
  </w:style>
  <w:style w:type="paragraph" w:styleId="Formuledepolitesse">
    <w:name w:val="Closing"/>
    <w:basedOn w:val="Normal"/>
    <w:link w:val="FormuledepolitesseCar"/>
    <w:rsid w:val="000F3862"/>
    <w:pPr>
      <w:ind w:left="4252"/>
    </w:pPr>
  </w:style>
  <w:style w:type="character" w:customStyle="1" w:styleId="FormuledepolitesseCar">
    <w:name w:val="Formule de politesse Car"/>
    <w:basedOn w:val="Policepardfaut"/>
    <w:link w:val="Formuledepolitesse"/>
    <w:rsid w:val="000F3862"/>
    <w:rPr>
      <w:rFonts w:ascii="Calibri" w:hAnsi="Calibri"/>
      <w:lang w:eastAsia="en-US" w:bidi="en-US"/>
    </w:rPr>
  </w:style>
  <w:style w:type="paragraph" w:styleId="Index9">
    <w:name w:val="index 9"/>
    <w:basedOn w:val="Normal"/>
    <w:next w:val="Normal"/>
    <w:autoRedefine/>
    <w:rsid w:val="000F3862"/>
    <w:pPr>
      <w:ind w:left="1440" w:hanging="160"/>
    </w:pPr>
  </w:style>
  <w:style w:type="character" w:styleId="Lienhypertexte">
    <w:name w:val="Hyperlink"/>
    <w:basedOn w:val="Policepardfaut"/>
    <w:uiPriority w:val="99"/>
    <w:rsid w:val="000F3862"/>
    <w:rPr>
      <w:color w:val="0000FF"/>
      <w:u w:val="single"/>
      <w:lang w:val="fr-FR"/>
    </w:rPr>
  </w:style>
  <w:style w:type="character" w:styleId="Lienhypertextesuivivisit">
    <w:name w:val="FollowedHyperlink"/>
    <w:basedOn w:val="Policepardfaut"/>
    <w:rsid w:val="000F3862"/>
    <w:rPr>
      <w:color w:val="800080"/>
      <w:u w:val="single"/>
      <w:lang w:val="fr-FR"/>
    </w:rPr>
  </w:style>
  <w:style w:type="character" w:styleId="MachinecrireHTML">
    <w:name w:val="HTML Typewriter"/>
    <w:basedOn w:val="Policepardfaut"/>
    <w:rsid w:val="000F3862"/>
    <w:rPr>
      <w:rFonts w:ascii="Courier New" w:hAnsi="Courier New"/>
      <w:sz w:val="20"/>
      <w:szCs w:val="20"/>
      <w:lang w:val="fr-FR"/>
    </w:rPr>
  </w:style>
  <w:style w:type="paragraph" w:styleId="NormalWeb">
    <w:name w:val="Normal (Web)"/>
    <w:basedOn w:val="Normal"/>
    <w:uiPriority w:val="99"/>
    <w:rsid w:val="000F3862"/>
    <w:rPr>
      <w:rFonts w:ascii="Times New Roman" w:hAnsi="Times New Roman"/>
      <w:sz w:val="24"/>
      <w:szCs w:val="24"/>
    </w:rPr>
  </w:style>
  <w:style w:type="paragraph" w:styleId="Normalcentr">
    <w:name w:val="Block Text"/>
    <w:basedOn w:val="Normal"/>
    <w:rsid w:val="000F3862"/>
    <w:pPr>
      <w:spacing w:after="120"/>
      <w:ind w:left="1440" w:right="1440"/>
    </w:pPr>
  </w:style>
  <w:style w:type="paragraph" w:styleId="PrformatHTML">
    <w:name w:val="HTML Preformatted"/>
    <w:basedOn w:val="Normal"/>
    <w:link w:val="PrformatHTMLCar"/>
    <w:rsid w:val="000F3862"/>
    <w:rPr>
      <w:rFonts w:ascii="Courier New" w:hAnsi="Courier New" w:cs="Courier New"/>
    </w:rPr>
  </w:style>
  <w:style w:type="character" w:customStyle="1" w:styleId="PrformatHTMLCar">
    <w:name w:val="Préformaté HTML Car"/>
    <w:basedOn w:val="Policepardfaut"/>
    <w:link w:val="PrformatHTML"/>
    <w:rsid w:val="000F3862"/>
    <w:rPr>
      <w:rFonts w:ascii="Courier New" w:hAnsi="Courier New" w:cs="Courier New"/>
      <w:lang w:eastAsia="en-US" w:bidi="en-US"/>
    </w:rPr>
  </w:style>
  <w:style w:type="paragraph" w:styleId="Retrait1religne">
    <w:name w:val="Body Text First Indent"/>
    <w:basedOn w:val="Corpsdetexte"/>
    <w:link w:val="Retrait1religneCar"/>
    <w:rsid w:val="000F3862"/>
    <w:pPr>
      <w:spacing w:after="120"/>
      <w:ind w:firstLine="210"/>
      <w:jc w:val="left"/>
    </w:pPr>
    <w:rPr>
      <w:sz w:val="16"/>
    </w:rPr>
  </w:style>
  <w:style w:type="character" w:customStyle="1" w:styleId="Retrait1religneCar">
    <w:name w:val="Retrait 1re ligne Car"/>
    <w:basedOn w:val="CorpsdetexteCar"/>
    <w:link w:val="Retrait1religne"/>
    <w:rsid w:val="000F3862"/>
    <w:rPr>
      <w:rFonts w:ascii="Calibri" w:hAnsi="Calibri"/>
      <w:spacing w:val="-5"/>
      <w:sz w:val="16"/>
      <w:lang w:eastAsia="en-US" w:bidi="en-US"/>
    </w:rPr>
  </w:style>
  <w:style w:type="paragraph" w:styleId="Retraitcorpsdetexte2">
    <w:name w:val="Body Text Indent 2"/>
    <w:basedOn w:val="Normal"/>
    <w:link w:val="Retraitcorpsdetexte2Car"/>
    <w:rsid w:val="000F3862"/>
    <w:pPr>
      <w:spacing w:after="120" w:line="480" w:lineRule="auto"/>
      <w:ind w:left="283"/>
    </w:pPr>
  </w:style>
  <w:style w:type="character" w:customStyle="1" w:styleId="Retraitcorpsdetexte2Car">
    <w:name w:val="Retrait corps de texte 2 Car"/>
    <w:basedOn w:val="Policepardfaut"/>
    <w:link w:val="Retraitcorpsdetexte2"/>
    <w:rsid w:val="000F3862"/>
    <w:rPr>
      <w:rFonts w:ascii="Calibri" w:hAnsi="Calibri"/>
      <w:lang w:eastAsia="en-US" w:bidi="en-US"/>
    </w:rPr>
  </w:style>
  <w:style w:type="paragraph" w:styleId="Retraitcorpsdetexte3">
    <w:name w:val="Body Text Indent 3"/>
    <w:basedOn w:val="Normal"/>
    <w:link w:val="Retraitcorpsdetexte3Car"/>
    <w:rsid w:val="000F3862"/>
    <w:pPr>
      <w:spacing w:after="120"/>
      <w:ind w:left="283"/>
    </w:pPr>
    <w:rPr>
      <w:szCs w:val="16"/>
    </w:rPr>
  </w:style>
  <w:style w:type="character" w:customStyle="1" w:styleId="Retraitcorpsdetexte3Car">
    <w:name w:val="Retrait corps de texte 3 Car"/>
    <w:basedOn w:val="Policepardfaut"/>
    <w:link w:val="Retraitcorpsdetexte3"/>
    <w:rsid w:val="000F3862"/>
    <w:rPr>
      <w:rFonts w:ascii="Calibri" w:hAnsi="Calibri"/>
      <w:szCs w:val="16"/>
      <w:lang w:eastAsia="en-US" w:bidi="en-US"/>
    </w:rPr>
  </w:style>
  <w:style w:type="paragraph" w:styleId="Retraitcorpset1relig">
    <w:name w:val="Body Text First Indent 2"/>
    <w:basedOn w:val="Retraitcorpsdetexte"/>
    <w:link w:val="Retraitcorpset1religCar"/>
    <w:rsid w:val="000F3862"/>
    <w:pPr>
      <w:spacing w:after="120"/>
      <w:ind w:left="283" w:firstLine="210"/>
      <w:jc w:val="left"/>
    </w:pPr>
    <w:rPr>
      <w:sz w:val="16"/>
    </w:rPr>
  </w:style>
  <w:style w:type="character" w:customStyle="1" w:styleId="Retraitcorpset1religCar">
    <w:name w:val="Retrait corps et 1re lig. Car"/>
    <w:basedOn w:val="RetraitcorpsdetexteCar"/>
    <w:link w:val="Retraitcorpset1relig"/>
    <w:rsid w:val="000F3862"/>
    <w:rPr>
      <w:rFonts w:ascii="Calibri" w:hAnsi="Calibri"/>
      <w:spacing w:val="-5"/>
      <w:sz w:val="16"/>
      <w:lang w:eastAsia="en-US" w:bidi="en-US"/>
    </w:rPr>
  </w:style>
  <w:style w:type="paragraph" w:styleId="Retraitnormal">
    <w:name w:val="Normal Indent"/>
    <w:basedOn w:val="Normal"/>
    <w:rsid w:val="000F3862"/>
    <w:pPr>
      <w:ind w:left="708"/>
    </w:pPr>
  </w:style>
  <w:style w:type="paragraph" w:styleId="Salutations">
    <w:name w:val="Salutation"/>
    <w:basedOn w:val="Normal"/>
    <w:next w:val="Normal"/>
    <w:link w:val="SalutationsCar"/>
    <w:rsid w:val="000F3862"/>
  </w:style>
  <w:style w:type="character" w:customStyle="1" w:styleId="SalutationsCar">
    <w:name w:val="Salutations Car"/>
    <w:basedOn w:val="Policepardfaut"/>
    <w:link w:val="Salutations"/>
    <w:rsid w:val="000F3862"/>
    <w:rPr>
      <w:rFonts w:ascii="Calibri" w:hAnsi="Calibri"/>
      <w:lang w:eastAsia="en-US" w:bidi="en-US"/>
    </w:rPr>
  </w:style>
  <w:style w:type="paragraph" w:styleId="Signature">
    <w:name w:val="Signature"/>
    <w:basedOn w:val="Normal"/>
    <w:link w:val="SignatureCar"/>
    <w:rsid w:val="000F3862"/>
    <w:pPr>
      <w:ind w:left="4252"/>
    </w:pPr>
  </w:style>
  <w:style w:type="character" w:customStyle="1" w:styleId="SignatureCar">
    <w:name w:val="Signature Car"/>
    <w:basedOn w:val="Policepardfaut"/>
    <w:link w:val="Signature"/>
    <w:rsid w:val="000F3862"/>
    <w:rPr>
      <w:rFonts w:ascii="Calibri" w:hAnsi="Calibri"/>
      <w:lang w:eastAsia="en-US" w:bidi="en-US"/>
    </w:rPr>
  </w:style>
  <w:style w:type="paragraph" w:styleId="Signaturelectronique">
    <w:name w:val="E-mail Signature"/>
    <w:basedOn w:val="Normal"/>
    <w:link w:val="SignaturelectroniqueCar"/>
    <w:rsid w:val="000F3862"/>
  </w:style>
  <w:style w:type="character" w:customStyle="1" w:styleId="SignaturelectroniqueCar">
    <w:name w:val="Signature électronique Car"/>
    <w:basedOn w:val="Policepardfaut"/>
    <w:link w:val="Signaturelectronique"/>
    <w:rsid w:val="000F3862"/>
    <w:rPr>
      <w:rFonts w:ascii="Calibri" w:hAnsi="Calibri"/>
      <w:lang w:eastAsia="en-US" w:bidi="en-US"/>
    </w:rPr>
  </w:style>
  <w:style w:type="paragraph" w:styleId="Textebrut">
    <w:name w:val="Plain Text"/>
    <w:basedOn w:val="Normal"/>
    <w:link w:val="TextebrutCar"/>
    <w:rsid w:val="000F3862"/>
    <w:rPr>
      <w:rFonts w:ascii="Courier New" w:hAnsi="Courier New" w:cs="Courier New"/>
    </w:rPr>
  </w:style>
  <w:style w:type="character" w:customStyle="1" w:styleId="TextebrutCar">
    <w:name w:val="Texte brut Car"/>
    <w:basedOn w:val="Policepardfaut"/>
    <w:link w:val="Textebrut"/>
    <w:rsid w:val="000F3862"/>
    <w:rPr>
      <w:rFonts w:ascii="Courier New" w:hAnsi="Courier New" w:cs="Courier New"/>
      <w:lang w:eastAsia="en-US" w:bidi="en-US"/>
    </w:rPr>
  </w:style>
  <w:style w:type="paragraph" w:styleId="Titredenote">
    <w:name w:val="Note Heading"/>
    <w:basedOn w:val="Normal"/>
    <w:next w:val="Normal"/>
    <w:link w:val="TitredenoteCar"/>
    <w:rsid w:val="000F3862"/>
  </w:style>
  <w:style w:type="character" w:customStyle="1" w:styleId="TitredenoteCar">
    <w:name w:val="Titre de note Car"/>
    <w:basedOn w:val="Policepardfaut"/>
    <w:link w:val="Titredenote"/>
    <w:rsid w:val="000F3862"/>
    <w:rPr>
      <w:rFonts w:ascii="Calibri" w:hAnsi="Calibri"/>
      <w:lang w:eastAsia="en-US" w:bidi="en-US"/>
    </w:rPr>
  </w:style>
  <w:style w:type="character" w:styleId="VariableHTML">
    <w:name w:val="HTML Variable"/>
    <w:basedOn w:val="Policepardfaut"/>
    <w:rsid w:val="000F3862"/>
    <w:rPr>
      <w:i/>
      <w:iCs/>
      <w:lang w:val="fr-FR"/>
    </w:rPr>
  </w:style>
  <w:style w:type="paragraph" w:styleId="Textedebulles">
    <w:name w:val="Balloon Text"/>
    <w:basedOn w:val="Normal"/>
    <w:link w:val="TextedebullesCar"/>
    <w:rsid w:val="000F3862"/>
    <w:rPr>
      <w:rFonts w:ascii="Tahoma" w:hAnsi="Tahoma" w:cs="Tahoma"/>
      <w:szCs w:val="16"/>
    </w:rPr>
  </w:style>
  <w:style w:type="character" w:customStyle="1" w:styleId="TextedebullesCar">
    <w:name w:val="Texte de bulles Car"/>
    <w:basedOn w:val="Policepardfaut"/>
    <w:link w:val="Textedebulles"/>
    <w:rsid w:val="000F3862"/>
    <w:rPr>
      <w:rFonts w:ascii="Tahoma" w:hAnsi="Tahoma" w:cs="Tahoma"/>
      <w:szCs w:val="16"/>
      <w:lang w:eastAsia="en-US" w:bidi="en-US"/>
    </w:rPr>
  </w:style>
  <w:style w:type="table" w:styleId="Grilledutableau">
    <w:name w:val="Table Grid"/>
    <w:basedOn w:val="TableauNormal"/>
    <w:rsid w:val="000F3862"/>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etedetableau">
    <w:name w:val="Entete de tableau"/>
    <w:basedOn w:val="Corpsdetextesolidaire"/>
    <w:rsid w:val="000F3862"/>
    <w:pPr>
      <w:spacing w:before="120" w:after="120"/>
      <w:jc w:val="center"/>
    </w:pPr>
    <w:rPr>
      <w:b/>
      <w:color w:val="FFFFFF"/>
    </w:rPr>
  </w:style>
  <w:style w:type="character" w:customStyle="1" w:styleId="Titre1Car">
    <w:name w:val="Titre 1 Car"/>
    <w:basedOn w:val="Policepardfaut"/>
    <w:link w:val="Titre1"/>
    <w:uiPriority w:val="9"/>
    <w:locked/>
    <w:rsid w:val="000F3862"/>
    <w:rPr>
      <w:rFonts w:ascii="Calibri" w:hAnsi="Calibri"/>
      <w:b/>
      <w:bCs/>
      <w:caps/>
      <w:color w:val="FFFFFF"/>
      <w:spacing w:val="15"/>
      <w:sz w:val="22"/>
      <w:szCs w:val="22"/>
      <w:shd w:val="clear" w:color="auto" w:fill="4F81BD"/>
      <w:lang w:eastAsia="en-US" w:bidi="en-US"/>
    </w:rPr>
  </w:style>
  <w:style w:type="paragraph" w:customStyle="1" w:styleId="ListParagraph1">
    <w:name w:val="List Paragraph1"/>
    <w:basedOn w:val="Normal"/>
    <w:rsid w:val="000F3862"/>
    <w:pPr>
      <w:ind w:left="720"/>
      <w:contextualSpacing/>
    </w:pPr>
    <w:rPr>
      <w:sz w:val="22"/>
      <w:szCs w:val="22"/>
    </w:rPr>
  </w:style>
  <w:style w:type="character" w:customStyle="1" w:styleId="typ">
    <w:name w:val="typ"/>
    <w:basedOn w:val="Policepardfaut"/>
    <w:rsid w:val="000F3862"/>
    <w:rPr>
      <w:lang w:val="fr-FR"/>
    </w:rPr>
  </w:style>
  <w:style w:type="character" w:customStyle="1" w:styleId="pun">
    <w:name w:val="pun"/>
    <w:basedOn w:val="Policepardfaut"/>
    <w:rsid w:val="000F3862"/>
    <w:rPr>
      <w:lang w:val="fr-FR"/>
    </w:rPr>
  </w:style>
  <w:style w:type="character" w:customStyle="1" w:styleId="pln">
    <w:name w:val="pln"/>
    <w:basedOn w:val="Policepardfaut"/>
    <w:rsid w:val="000F3862"/>
    <w:rPr>
      <w:lang w:val="fr-FR"/>
    </w:rPr>
  </w:style>
  <w:style w:type="paragraph" w:styleId="Paragraphedeliste">
    <w:name w:val="List Paragraph"/>
    <w:basedOn w:val="Normal"/>
    <w:uiPriority w:val="34"/>
    <w:qFormat/>
    <w:rsid w:val="000F3862"/>
    <w:pPr>
      <w:ind w:left="720"/>
      <w:contextualSpacing/>
    </w:pPr>
  </w:style>
  <w:style w:type="paragraph" w:customStyle="1" w:styleId="Corpsdecellule">
    <w:name w:val="Corps de cellule"/>
    <w:basedOn w:val="Corpsdetexte"/>
    <w:rsid w:val="000F3862"/>
    <w:pPr>
      <w:spacing w:before="120" w:after="120"/>
      <w:jc w:val="left"/>
    </w:pPr>
  </w:style>
  <w:style w:type="paragraph" w:customStyle="1" w:styleId="CodeXSD">
    <w:name w:val="Code XSD"/>
    <w:basedOn w:val="Normal"/>
    <w:rsid w:val="000F3862"/>
    <w:pPr>
      <w:pBdr>
        <w:top w:val="single" w:sz="4" w:space="1" w:color="auto"/>
        <w:left w:val="single" w:sz="4" w:space="4" w:color="auto"/>
        <w:bottom w:val="single" w:sz="4" w:space="1" w:color="auto"/>
        <w:right w:val="single" w:sz="4" w:space="4" w:color="auto"/>
      </w:pBdr>
      <w:tabs>
        <w:tab w:val="left" w:pos="240"/>
        <w:tab w:val="left" w:pos="480"/>
        <w:tab w:val="left" w:pos="720"/>
      </w:tabs>
      <w:autoSpaceDE w:val="0"/>
      <w:autoSpaceDN w:val="0"/>
      <w:adjustRightInd w:val="0"/>
    </w:pPr>
    <w:rPr>
      <w:rFonts w:ascii="Courier New" w:hAnsi="Courier New" w:cs="Arial"/>
      <w:color w:val="008080"/>
      <w:lang w:eastAsia="fr-FR"/>
    </w:rPr>
  </w:style>
  <w:style w:type="paragraph" w:styleId="Rvision">
    <w:name w:val="Revision"/>
    <w:hidden/>
    <w:uiPriority w:val="99"/>
    <w:semiHidden/>
    <w:rsid w:val="000F3862"/>
    <w:pPr>
      <w:spacing w:before="200" w:after="200" w:line="276" w:lineRule="auto"/>
    </w:pPr>
    <w:rPr>
      <w:rFonts w:ascii="Garamond" w:hAnsi="Garamond"/>
      <w:sz w:val="16"/>
      <w:szCs w:val="22"/>
      <w:lang w:eastAsia="en-US"/>
    </w:rPr>
  </w:style>
  <w:style w:type="table" w:customStyle="1" w:styleId="Tramemoyenne1-Accent11">
    <w:name w:val="Trame moyenne 1 - Accent 11"/>
    <w:basedOn w:val="TableauNormal"/>
    <w:uiPriority w:val="63"/>
    <w:rsid w:val="000F3862"/>
    <w:rPr>
      <w:rFonts w:ascii="Calibri" w:hAnsi="Calibri"/>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ODParagraphe">
    <w:name w:val="ODParagraphe"/>
    <w:link w:val="ODParagrapheCar1"/>
    <w:rsid w:val="000F3862"/>
    <w:pPr>
      <w:spacing w:before="60" w:after="60" w:line="276" w:lineRule="auto"/>
      <w:ind w:left="737"/>
      <w:jc w:val="both"/>
    </w:pPr>
    <w:rPr>
      <w:rFonts w:ascii="Calibri" w:hAnsi="Calibri"/>
      <w:sz w:val="24"/>
      <w:szCs w:val="24"/>
    </w:rPr>
  </w:style>
  <w:style w:type="paragraph" w:customStyle="1" w:styleId="ODPage2Titre">
    <w:name w:val="ODPage2Titre"/>
    <w:next w:val="ODParagraphe"/>
    <w:link w:val="ODPage2TitreCar"/>
    <w:rsid w:val="000F3862"/>
    <w:pPr>
      <w:pBdr>
        <w:bottom w:val="single" w:sz="4" w:space="1" w:color="auto"/>
      </w:pBdr>
      <w:spacing w:before="240" w:after="200" w:line="276" w:lineRule="auto"/>
    </w:pPr>
    <w:rPr>
      <w:rFonts w:ascii="Arial" w:hAnsi="Arial" w:cs="Arial"/>
      <w:b/>
      <w:bCs/>
      <w:noProof/>
      <w:sz w:val="24"/>
      <w:szCs w:val="24"/>
    </w:rPr>
  </w:style>
  <w:style w:type="character" w:customStyle="1" w:styleId="ODPage2TitreCar">
    <w:name w:val="ODPage2Titre Car"/>
    <w:basedOn w:val="Policepardfaut"/>
    <w:link w:val="ODPage2Titre"/>
    <w:rsid w:val="000F3862"/>
    <w:rPr>
      <w:rFonts w:ascii="Arial" w:hAnsi="Arial" w:cs="Arial"/>
      <w:b/>
      <w:bCs/>
      <w:noProof/>
      <w:sz w:val="24"/>
      <w:szCs w:val="24"/>
    </w:rPr>
  </w:style>
  <w:style w:type="paragraph" w:customStyle="1" w:styleId="ODTableauTitre">
    <w:name w:val="ODTableauTitre"/>
    <w:basedOn w:val="ODParagraphe"/>
    <w:rsid w:val="000F3862"/>
    <w:pPr>
      <w:ind w:left="0"/>
      <w:jc w:val="center"/>
    </w:pPr>
    <w:rPr>
      <w:b/>
      <w:bCs/>
      <w:color w:val="FFFFFF"/>
    </w:rPr>
  </w:style>
  <w:style w:type="paragraph" w:customStyle="1" w:styleId="ODTableauLigne">
    <w:name w:val="ODTableauLigne"/>
    <w:basedOn w:val="ODParagraphe"/>
    <w:rsid w:val="000F3862"/>
    <w:pPr>
      <w:spacing w:after="0"/>
      <w:ind w:left="0"/>
    </w:pPr>
    <w:rPr>
      <w:rFonts w:ascii="Arial Narrow" w:hAnsi="Arial Narrow" w:cs="Arial Narrow"/>
      <w:sz w:val="20"/>
      <w:szCs w:val="20"/>
    </w:rPr>
  </w:style>
  <w:style w:type="paragraph" w:customStyle="1" w:styleId="font6">
    <w:name w:val="font6"/>
    <w:basedOn w:val="Normal"/>
    <w:rsid w:val="000F3862"/>
    <w:pPr>
      <w:numPr>
        <w:numId w:val="3"/>
      </w:numPr>
      <w:tabs>
        <w:tab w:val="clear" w:pos="360"/>
      </w:tabs>
      <w:spacing w:before="100" w:beforeAutospacing="1" w:after="100" w:afterAutospacing="1"/>
      <w:ind w:left="0" w:firstLine="0"/>
    </w:pPr>
    <w:rPr>
      <w:rFonts w:ascii="Tahoma" w:hAnsi="Tahoma" w:cs="Tahoma"/>
      <w:b/>
      <w:bCs/>
      <w:color w:val="000000"/>
      <w:sz w:val="16"/>
      <w:szCs w:val="16"/>
      <w:lang w:eastAsia="fr-FR"/>
    </w:rPr>
  </w:style>
  <w:style w:type="character" w:customStyle="1" w:styleId="ODParagrapheCar1">
    <w:name w:val="ODParagraphe Car1"/>
    <w:basedOn w:val="Policepardfaut"/>
    <w:link w:val="ODParagraphe"/>
    <w:rsid w:val="000F3862"/>
    <w:rPr>
      <w:rFonts w:ascii="Calibri" w:hAnsi="Calibri"/>
      <w:sz w:val="24"/>
      <w:szCs w:val="24"/>
    </w:rPr>
  </w:style>
  <w:style w:type="character" w:customStyle="1" w:styleId="object">
    <w:name w:val="object"/>
    <w:basedOn w:val="Policepardfaut"/>
    <w:rsid w:val="000F3862"/>
    <w:rPr>
      <w:lang w:val="fr-FR"/>
    </w:rPr>
  </w:style>
  <w:style w:type="paragraph" w:styleId="Objetducommentaire">
    <w:name w:val="annotation subject"/>
    <w:basedOn w:val="Commentaire"/>
    <w:next w:val="Commentaire"/>
    <w:link w:val="ObjetducommentaireCar"/>
    <w:rsid w:val="000F3862"/>
    <w:pPr>
      <w:tabs>
        <w:tab w:val="clear" w:pos="187"/>
      </w:tabs>
      <w:spacing w:after="0" w:line="240" w:lineRule="auto"/>
      <w:ind w:left="0" w:firstLine="0"/>
    </w:pPr>
    <w:rPr>
      <w:b/>
      <w:bCs/>
    </w:rPr>
  </w:style>
  <w:style w:type="character" w:customStyle="1" w:styleId="ObjetducommentaireCar">
    <w:name w:val="Objet du commentaire Car"/>
    <w:basedOn w:val="CommentaireCar"/>
    <w:link w:val="Objetducommentaire"/>
    <w:rsid w:val="000F3862"/>
    <w:rPr>
      <w:rFonts w:ascii="Calibri" w:hAnsi="Calibri"/>
      <w:b/>
      <w:bCs/>
      <w:lang w:eastAsia="en-US" w:bidi="en-US"/>
    </w:rPr>
  </w:style>
  <w:style w:type="character" w:customStyle="1" w:styleId="ListeCar">
    <w:name w:val="Liste Car"/>
    <w:basedOn w:val="CorpsdetexteCar"/>
    <w:link w:val="Liste"/>
    <w:rsid w:val="000F3862"/>
    <w:rPr>
      <w:rFonts w:ascii="Calibri" w:hAnsi="Calibri"/>
      <w:spacing w:val="-5"/>
      <w:sz w:val="24"/>
      <w:lang w:eastAsia="en-US" w:bidi="en-US"/>
    </w:rPr>
  </w:style>
  <w:style w:type="character" w:customStyle="1" w:styleId="ListepucesCar">
    <w:name w:val="Liste à puces Car"/>
    <w:basedOn w:val="ListeCar"/>
    <w:link w:val="Listepuces"/>
    <w:rsid w:val="000F3862"/>
    <w:rPr>
      <w:rFonts w:ascii="Calibri" w:hAnsi="Calibri"/>
      <w:spacing w:val="-5"/>
      <w:sz w:val="24"/>
      <w:lang w:eastAsia="en-US" w:bidi="en-US"/>
    </w:rPr>
  </w:style>
  <w:style w:type="character" w:customStyle="1" w:styleId="Titre3Car">
    <w:name w:val="Titre 3 Car"/>
    <w:basedOn w:val="Policepardfaut"/>
    <w:link w:val="Titre3"/>
    <w:uiPriority w:val="9"/>
    <w:rsid w:val="000F3862"/>
    <w:rPr>
      <w:rFonts w:ascii="Calibri" w:hAnsi="Calibri"/>
      <w:caps/>
      <w:color w:val="243F60"/>
      <w:spacing w:val="15"/>
      <w:sz w:val="22"/>
      <w:szCs w:val="22"/>
      <w:lang w:eastAsia="en-US" w:bidi="en-US"/>
    </w:rPr>
  </w:style>
  <w:style w:type="character" w:customStyle="1" w:styleId="Titre2Car">
    <w:name w:val="Titre 2 Car"/>
    <w:basedOn w:val="Policepardfaut"/>
    <w:link w:val="Titre2"/>
    <w:uiPriority w:val="9"/>
    <w:rsid w:val="000F3862"/>
    <w:rPr>
      <w:rFonts w:ascii="Calibri" w:hAnsi="Calibri"/>
      <w:caps/>
      <w:spacing w:val="15"/>
      <w:sz w:val="22"/>
      <w:szCs w:val="22"/>
      <w:shd w:val="clear" w:color="auto" w:fill="DBE5F1"/>
      <w:lang w:eastAsia="en-US" w:bidi="en-US"/>
    </w:rPr>
  </w:style>
  <w:style w:type="character" w:customStyle="1" w:styleId="Titre4Car">
    <w:name w:val="Titre 4 Car"/>
    <w:basedOn w:val="Policepardfaut"/>
    <w:link w:val="Titre4"/>
    <w:uiPriority w:val="9"/>
    <w:rsid w:val="000F3862"/>
    <w:rPr>
      <w:rFonts w:ascii="Calibri" w:hAnsi="Calibri"/>
      <w:caps/>
      <w:color w:val="365F91"/>
      <w:spacing w:val="10"/>
      <w:sz w:val="22"/>
      <w:szCs w:val="22"/>
      <w:lang w:eastAsia="en-US" w:bidi="en-US"/>
    </w:rPr>
  </w:style>
  <w:style w:type="character" w:customStyle="1" w:styleId="Titre5Car">
    <w:name w:val="Titre 5 Car"/>
    <w:basedOn w:val="Policepardfaut"/>
    <w:link w:val="Titre5"/>
    <w:uiPriority w:val="9"/>
    <w:rsid w:val="000F3862"/>
    <w:rPr>
      <w:rFonts w:ascii="Calibri" w:hAnsi="Calibri"/>
      <w:caps/>
      <w:color w:val="365F91"/>
      <w:spacing w:val="10"/>
      <w:sz w:val="22"/>
      <w:szCs w:val="22"/>
      <w:lang w:eastAsia="en-US" w:bidi="en-US"/>
    </w:rPr>
  </w:style>
  <w:style w:type="character" w:customStyle="1" w:styleId="Titre6Car">
    <w:name w:val="Titre 6 Car"/>
    <w:basedOn w:val="Policepardfaut"/>
    <w:link w:val="Titre6"/>
    <w:uiPriority w:val="9"/>
    <w:rsid w:val="000F3862"/>
    <w:rPr>
      <w:rFonts w:ascii="Calibri" w:hAnsi="Calibri"/>
      <w:caps/>
      <w:color w:val="365F91"/>
      <w:spacing w:val="10"/>
      <w:sz w:val="22"/>
      <w:szCs w:val="22"/>
      <w:lang w:eastAsia="en-US" w:bidi="en-US"/>
    </w:rPr>
  </w:style>
  <w:style w:type="paragraph" w:styleId="Sansinterligne">
    <w:name w:val="No Spacing"/>
    <w:basedOn w:val="Normal"/>
    <w:link w:val="SansinterligneCar"/>
    <w:uiPriority w:val="1"/>
    <w:qFormat/>
    <w:rsid w:val="000F3862"/>
    <w:pPr>
      <w:spacing w:before="0" w:after="0" w:line="240" w:lineRule="auto"/>
    </w:pPr>
  </w:style>
  <w:style w:type="character" w:customStyle="1" w:styleId="SansinterligneCar">
    <w:name w:val="Sans interligne Car"/>
    <w:basedOn w:val="Policepardfaut"/>
    <w:link w:val="Sansinterligne"/>
    <w:uiPriority w:val="1"/>
    <w:rsid w:val="000F3862"/>
    <w:rPr>
      <w:rFonts w:ascii="Calibri" w:hAnsi="Calibri"/>
      <w:lang w:eastAsia="en-US" w:bidi="en-US"/>
    </w:rPr>
  </w:style>
  <w:style w:type="paragraph" w:styleId="Citation">
    <w:name w:val="Quote"/>
    <w:basedOn w:val="Normal"/>
    <w:next w:val="Normal"/>
    <w:link w:val="CitationCar"/>
    <w:uiPriority w:val="29"/>
    <w:qFormat/>
    <w:rsid w:val="000F3862"/>
    <w:rPr>
      <w:i/>
      <w:iCs/>
    </w:rPr>
  </w:style>
  <w:style w:type="character" w:customStyle="1" w:styleId="CitationCar">
    <w:name w:val="Citation Car"/>
    <w:basedOn w:val="Policepardfaut"/>
    <w:link w:val="Citation"/>
    <w:uiPriority w:val="29"/>
    <w:rsid w:val="000F3862"/>
    <w:rPr>
      <w:rFonts w:ascii="Calibri" w:hAnsi="Calibri"/>
      <w:i/>
      <w:iCs/>
      <w:lang w:eastAsia="en-US" w:bidi="en-US"/>
    </w:rPr>
  </w:style>
  <w:style w:type="paragraph" w:styleId="Citationintense">
    <w:name w:val="Intense Quote"/>
    <w:basedOn w:val="Normal"/>
    <w:next w:val="Normal"/>
    <w:link w:val="CitationintenseCar"/>
    <w:uiPriority w:val="30"/>
    <w:qFormat/>
    <w:rsid w:val="000F3862"/>
    <w:pPr>
      <w:pBdr>
        <w:top w:val="single" w:sz="4" w:space="10" w:color="4F81BD"/>
        <w:left w:val="single" w:sz="4" w:space="10" w:color="4F81BD"/>
      </w:pBdr>
      <w:spacing w:after="0"/>
      <w:ind w:left="1296" w:right="1152"/>
      <w:jc w:val="both"/>
    </w:pPr>
    <w:rPr>
      <w:i/>
      <w:iCs/>
      <w:color w:val="4F81BD"/>
    </w:rPr>
  </w:style>
  <w:style w:type="character" w:customStyle="1" w:styleId="CitationintenseCar">
    <w:name w:val="Citation intense Car"/>
    <w:basedOn w:val="Policepardfaut"/>
    <w:link w:val="Citationintense"/>
    <w:uiPriority w:val="30"/>
    <w:rsid w:val="000F3862"/>
    <w:rPr>
      <w:rFonts w:ascii="Calibri" w:hAnsi="Calibri"/>
      <w:i/>
      <w:iCs/>
      <w:color w:val="4F81BD"/>
      <w:lang w:eastAsia="en-US" w:bidi="en-US"/>
    </w:rPr>
  </w:style>
  <w:style w:type="character" w:styleId="Emphaseple">
    <w:name w:val="Subtle Emphasis"/>
    <w:uiPriority w:val="19"/>
    <w:qFormat/>
    <w:rsid w:val="000F3862"/>
    <w:rPr>
      <w:i/>
      <w:iCs/>
      <w:color w:val="243F60"/>
    </w:rPr>
  </w:style>
  <w:style w:type="character" w:styleId="Emphaseintense">
    <w:name w:val="Intense Emphasis"/>
    <w:uiPriority w:val="21"/>
    <w:qFormat/>
    <w:rsid w:val="000F3862"/>
    <w:rPr>
      <w:b/>
      <w:bCs/>
      <w:caps/>
      <w:color w:val="243F60"/>
      <w:spacing w:val="10"/>
    </w:rPr>
  </w:style>
  <w:style w:type="character" w:styleId="Rfrenceple">
    <w:name w:val="Subtle Reference"/>
    <w:uiPriority w:val="31"/>
    <w:qFormat/>
    <w:rsid w:val="000F3862"/>
    <w:rPr>
      <w:b/>
      <w:bCs/>
      <w:color w:val="4F81BD"/>
    </w:rPr>
  </w:style>
  <w:style w:type="character" w:styleId="Rfrenceintense">
    <w:name w:val="Intense Reference"/>
    <w:uiPriority w:val="32"/>
    <w:qFormat/>
    <w:rsid w:val="000F3862"/>
    <w:rPr>
      <w:b/>
      <w:bCs/>
      <w:i/>
      <w:iCs/>
      <w:caps/>
      <w:color w:val="4F81BD"/>
    </w:rPr>
  </w:style>
  <w:style w:type="character" w:styleId="Titredulivre">
    <w:name w:val="Book Title"/>
    <w:uiPriority w:val="33"/>
    <w:qFormat/>
    <w:rsid w:val="000F3862"/>
    <w:rPr>
      <w:b/>
      <w:bCs/>
      <w:i/>
      <w:iCs/>
      <w:spacing w:val="9"/>
    </w:rPr>
  </w:style>
  <w:style w:type="paragraph" w:styleId="En-ttedetabledesmatires">
    <w:name w:val="TOC Heading"/>
    <w:basedOn w:val="Titre1"/>
    <w:next w:val="Normal"/>
    <w:uiPriority w:val="39"/>
    <w:semiHidden/>
    <w:unhideWhenUsed/>
    <w:qFormat/>
    <w:rsid w:val="000F3862"/>
    <w:pPr>
      <w:outlineLvl w:val="9"/>
    </w:pPr>
  </w:style>
  <w:style w:type="paragraph" w:customStyle="1" w:styleId="TitreEntete">
    <w:name w:val="Titre Entete"/>
    <w:basedOn w:val="Normal"/>
    <w:link w:val="TitreEnteteCar"/>
    <w:qFormat/>
    <w:rsid w:val="000F3862"/>
    <w:pPr>
      <w:spacing w:before="0" w:after="0"/>
      <w:jc w:val="right"/>
    </w:pPr>
    <w:rPr>
      <w:rFonts w:ascii="Arial" w:hAnsi="Arial" w:cs="Arial"/>
      <w:i/>
    </w:rPr>
  </w:style>
  <w:style w:type="paragraph" w:customStyle="1" w:styleId="TitreSuivi">
    <w:name w:val="Titre Suivi"/>
    <w:basedOn w:val="Citationintense"/>
    <w:link w:val="TitreSuiviCar"/>
    <w:qFormat/>
    <w:rsid w:val="000F3862"/>
    <w:pPr>
      <w:pBdr>
        <w:top w:val="single" w:sz="4" w:space="12" w:color="4F81BD"/>
      </w:pBdr>
      <w:spacing w:before="0" w:after="120"/>
      <w:ind w:left="142" w:right="-568"/>
    </w:pPr>
    <w:rPr>
      <w:sz w:val="28"/>
    </w:rPr>
  </w:style>
  <w:style w:type="character" w:customStyle="1" w:styleId="TitreEnteteCar">
    <w:name w:val="Titre Entete Car"/>
    <w:basedOn w:val="Policepardfaut"/>
    <w:link w:val="TitreEntete"/>
    <w:rsid w:val="000F3862"/>
    <w:rPr>
      <w:rFonts w:ascii="Arial" w:hAnsi="Arial" w:cs="Arial"/>
      <w:i/>
      <w:lang w:eastAsia="en-US" w:bidi="en-US"/>
    </w:rPr>
  </w:style>
  <w:style w:type="paragraph" w:customStyle="1" w:styleId="TOC">
    <w:name w:val="TOC"/>
    <w:basedOn w:val="Titre"/>
    <w:link w:val="TOCCar"/>
    <w:qFormat/>
    <w:rsid w:val="000F3862"/>
    <w:pPr>
      <w:spacing w:after="360"/>
      <w:jc w:val="center"/>
    </w:pPr>
    <w:rPr>
      <w:sz w:val="72"/>
    </w:rPr>
  </w:style>
  <w:style w:type="character" w:customStyle="1" w:styleId="TitreSuiviCar">
    <w:name w:val="Titre Suivi Car"/>
    <w:basedOn w:val="CitationintenseCar"/>
    <w:link w:val="TitreSuivi"/>
    <w:rsid w:val="000F3862"/>
    <w:rPr>
      <w:rFonts w:ascii="Calibri" w:hAnsi="Calibri"/>
      <w:i/>
      <w:iCs/>
      <w:color w:val="4F81BD"/>
      <w:sz w:val="28"/>
      <w:lang w:eastAsia="en-US" w:bidi="en-US"/>
    </w:rPr>
  </w:style>
  <w:style w:type="paragraph" w:customStyle="1" w:styleId="bodytext">
    <w:name w:val="bodytext"/>
    <w:basedOn w:val="Normal"/>
    <w:rsid w:val="000F3862"/>
    <w:pPr>
      <w:spacing w:before="100" w:beforeAutospacing="1" w:after="100" w:afterAutospacing="1" w:line="240" w:lineRule="auto"/>
    </w:pPr>
    <w:rPr>
      <w:rFonts w:ascii="Times New Roman" w:hAnsi="Times New Roman"/>
      <w:sz w:val="24"/>
      <w:szCs w:val="24"/>
      <w:lang w:eastAsia="fr-FR" w:bidi="ar-SA"/>
    </w:rPr>
  </w:style>
  <w:style w:type="character" w:customStyle="1" w:styleId="TOCCar">
    <w:name w:val="TOC Car"/>
    <w:basedOn w:val="TitreCar"/>
    <w:link w:val="TOC"/>
    <w:rsid w:val="000F3862"/>
    <w:rPr>
      <w:rFonts w:ascii="Calibri" w:hAnsi="Calibri"/>
      <w:caps/>
      <w:color w:val="4F81BD"/>
      <w:spacing w:val="10"/>
      <w:kern w:val="28"/>
      <w:sz w:val="72"/>
      <w:szCs w:val="52"/>
      <w:lang w:eastAsia="en-US" w:bidi="en-US"/>
    </w:rPr>
  </w:style>
  <w:style w:type="paragraph" w:customStyle="1" w:styleId="CeriagSoustitrepagedegarde">
    <w:name w:val="Ceriag Sous titre (page de garde)"/>
    <w:basedOn w:val="Sous-titre"/>
    <w:qFormat/>
    <w:rsid w:val="000F3862"/>
    <w:pPr>
      <w:jc w:val="center"/>
    </w:pPr>
  </w:style>
  <w:style w:type="paragraph" w:customStyle="1" w:styleId="11-Normal">
    <w:name w:val="11 - Normal"/>
    <w:basedOn w:val="Normal"/>
    <w:link w:val="11-NormalCar"/>
    <w:rsid w:val="00E81846"/>
    <w:pPr>
      <w:autoSpaceDE w:val="0"/>
      <w:autoSpaceDN w:val="0"/>
      <w:spacing w:before="40" w:after="40" w:line="240" w:lineRule="auto"/>
      <w:ind w:left="284"/>
      <w:jc w:val="both"/>
      <w:outlineLvl w:val="0"/>
    </w:pPr>
    <w:rPr>
      <w:rFonts w:ascii="Palatino Linotype" w:hAnsi="Palatino Linotype"/>
      <w:iCs/>
      <w:snapToGrid w:val="0"/>
      <w:sz w:val="22"/>
      <w:szCs w:val="24"/>
      <w:lang w:eastAsia="fr-FR" w:bidi="ar-SA"/>
    </w:rPr>
  </w:style>
  <w:style w:type="character" w:customStyle="1" w:styleId="11-NormalCar">
    <w:name w:val="11 - Normal Car"/>
    <w:link w:val="11-Normal"/>
    <w:rsid w:val="00E81846"/>
    <w:rPr>
      <w:rFonts w:ascii="Palatino Linotype" w:hAnsi="Palatino Linotype"/>
      <w:iCs/>
      <w:snapToGrid w:val="0"/>
      <w:sz w:val="22"/>
      <w:szCs w:val="24"/>
    </w:rPr>
  </w:style>
  <w:style w:type="paragraph" w:customStyle="1" w:styleId="Rgle">
    <w:name w:val="Règle"/>
    <w:basedOn w:val="Normal"/>
    <w:qFormat/>
    <w:rsid w:val="008919F6"/>
    <w:pPr>
      <w:spacing w:before="120" w:after="120"/>
    </w:pPr>
    <w:rPr>
      <w:rFonts w:ascii="Consolas" w:hAnsi="Consolas" w:cs="Consolas"/>
    </w:rPr>
  </w:style>
  <w:style w:type="paragraph" w:customStyle="1" w:styleId="Regle">
    <w:name w:val="Regle"/>
    <w:basedOn w:val="Retraitnormal"/>
    <w:qFormat/>
    <w:rsid w:val="00C548F4"/>
    <w:pPr>
      <w:ind w:left="0"/>
      <w:jc w:val="both"/>
    </w:pPr>
    <w:rPr>
      <w:rFonts w:ascii="Consolas" w:hAnsi="Consolas" w:cstheme="minorHAnsi"/>
    </w:rPr>
  </w:style>
  <w:style w:type="paragraph" w:customStyle="1" w:styleId="RG-VISU-GLOB">
    <w:name w:val="RG-VISU-GLOB"/>
    <w:basedOn w:val="Normal"/>
    <w:next w:val="Normal"/>
    <w:link w:val="RG-VISU-GLOBCar"/>
    <w:autoRedefine/>
    <w:qFormat/>
    <w:rsid w:val="007B391D"/>
    <w:pPr>
      <w:spacing w:before="0" w:after="0"/>
      <w:jc w:val="both"/>
      <w:outlineLvl w:val="2"/>
    </w:pPr>
    <w:rPr>
      <w:b/>
      <w:u w:val="single"/>
    </w:rPr>
  </w:style>
  <w:style w:type="character" w:customStyle="1" w:styleId="RG-VISU-GLOBCar">
    <w:name w:val="RG-VISU-GLOB Car"/>
    <w:basedOn w:val="Policepardfaut"/>
    <w:link w:val="RG-VISU-GLOB"/>
    <w:rsid w:val="007B391D"/>
    <w:rPr>
      <w:rFonts w:ascii="Calibri" w:hAnsi="Calibri"/>
      <w:b/>
      <w:u w:val="single"/>
      <w:lang w:eastAsia="en-US" w:bidi="en-US"/>
    </w:rPr>
  </w:style>
  <w:style w:type="paragraph" w:customStyle="1" w:styleId="REGLE-BODY">
    <w:name w:val="REGLE-BODY"/>
    <w:basedOn w:val="RG-VISU-GLOB"/>
    <w:next w:val="RG-VISU-GLOB"/>
    <w:link w:val="REGLE-BODYCar"/>
    <w:qFormat/>
    <w:rsid w:val="00A23BAF"/>
    <w:pPr>
      <w:ind w:left="981"/>
      <w:outlineLvl w:val="9"/>
    </w:pPr>
  </w:style>
  <w:style w:type="character" w:customStyle="1" w:styleId="REGLE-BODYCar">
    <w:name w:val="REGLE-BODY Car"/>
    <w:basedOn w:val="RG-VISU-GLOBCar"/>
    <w:link w:val="REGLE-BODY"/>
    <w:rsid w:val="00A23BAF"/>
    <w:rPr>
      <w:rFonts w:ascii="Calibri" w:hAnsi="Calibri"/>
      <w:b/>
      <w:u w:val="single"/>
      <w:lang w:eastAsia="en-US" w:bidi="en-US"/>
    </w:rPr>
  </w:style>
  <w:style w:type="paragraph" w:customStyle="1" w:styleId="RG-ELEVE-RECH">
    <w:name w:val="RG-ELEVE-RECH"/>
    <w:basedOn w:val="Rgle"/>
    <w:rsid w:val="00B9619F"/>
    <w:pPr>
      <w:numPr>
        <w:numId w:val="5"/>
      </w:numPr>
    </w:pPr>
  </w:style>
  <w:style w:type="table" w:styleId="Colonnesdetableau4">
    <w:name w:val="Table Columns 4"/>
    <w:basedOn w:val="TableauNormal"/>
    <w:rsid w:val="009F5512"/>
    <w:pPr>
      <w:spacing w:before="200" w:after="20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Grilledetableau1">
    <w:name w:val="Table Grid 1"/>
    <w:basedOn w:val="TableauNormal"/>
    <w:rsid w:val="00B3417A"/>
    <w:pPr>
      <w:spacing w:before="200"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rsid w:val="00B3417A"/>
    <w:pPr>
      <w:spacing w:before="200" w:after="20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ui-messages-error-summary">
    <w:name w:val="ui-messages-error-summary"/>
    <w:basedOn w:val="Policepardfaut"/>
    <w:rsid w:val="00E44417"/>
  </w:style>
  <w:style w:type="table" w:styleId="Ombrageclair">
    <w:name w:val="Light Shading"/>
    <w:basedOn w:val="TableauNormal"/>
    <w:uiPriority w:val="60"/>
    <w:rsid w:val="008C41B3"/>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90097">
      <w:bodyDiv w:val="1"/>
      <w:marLeft w:val="0"/>
      <w:marRight w:val="0"/>
      <w:marTop w:val="0"/>
      <w:marBottom w:val="0"/>
      <w:divBdr>
        <w:top w:val="none" w:sz="0" w:space="0" w:color="auto"/>
        <w:left w:val="none" w:sz="0" w:space="0" w:color="auto"/>
        <w:bottom w:val="none" w:sz="0" w:space="0" w:color="auto"/>
        <w:right w:val="none" w:sz="0" w:space="0" w:color="auto"/>
      </w:divBdr>
    </w:div>
    <w:div w:id="555433002">
      <w:bodyDiv w:val="1"/>
      <w:marLeft w:val="0"/>
      <w:marRight w:val="0"/>
      <w:marTop w:val="0"/>
      <w:marBottom w:val="0"/>
      <w:divBdr>
        <w:top w:val="none" w:sz="0" w:space="0" w:color="auto"/>
        <w:left w:val="none" w:sz="0" w:space="0" w:color="auto"/>
        <w:bottom w:val="none" w:sz="0" w:space="0" w:color="auto"/>
        <w:right w:val="none" w:sz="0" w:space="0" w:color="auto"/>
      </w:divBdr>
    </w:div>
    <w:div w:id="781341861">
      <w:bodyDiv w:val="1"/>
      <w:marLeft w:val="0"/>
      <w:marRight w:val="0"/>
      <w:marTop w:val="0"/>
      <w:marBottom w:val="0"/>
      <w:divBdr>
        <w:top w:val="none" w:sz="0" w:space="0" w:color="auto"/>
        <w:left w:val="none" w:sz="0" w:space="0" w:color="auto"/>
        <w:bottom w:val="none" w:sz="0" w:space="0" w:color="auto"/>
        <w:right w:val="none" w:sz="0" w:space="0" w:color="auto"/>
      </w:divBdr>
      <w:divsChild>
        <w:div w:id="1982878857">
          <w:marLeft w:val="0"/>
          <w:marRight w:val="0"/>
          <w:marTop w:val="0"/>
          <w:marBottom w:val="0"/>
          <w:divBdr>
            <w:top w:val="none" w:sz="0" w:space="0" w:color="auto"/>
            <w:left w:val="none" w:sz="0" w:space="0" w:color="auto"/>
            <w:bottom w:val="none" w:sz="0" w:space="0" w:color="auto"/>
            <w:right w:val="none" w:sz="0" w:space="0" w:color="auto"/>
          </w:divBdr>
        </w:div>
      </w:divsChild>
    </w:div>
    <w:div w:id="1554778706">
      <w:bodyDiv w:val="1"/>
      <w:marLeft w:val="0"/>
      <w:marRight w:val="0"/>
      <w:marTop w:val="0"/>
      <w:marBottom w:val="0"/>
      <w:divBdr>
        <w:top w:val="none" w:sz="0" w:space="0" w:color="auto"/>
        <w:left w:val="none" w:sz="0" w:space="0" w:color="auto"/>
        <w:bottom w:val="none" w:sz="0" w:space="0" w:color="auto"/>
        <w:right w:val="none" w:sz="0" w:space="0" w:color="auto"/>
      </w:divBdr>
      <w:divsChild>
        <w:div w:id="1561162913">
          <w:marLeft w:val="0"/>
          <w:marRight w:val="0"/>
          <w:marTop w:val="0"/>
          <w:marBottom w:val="0"/>
          <w:divBdr>
            <w:top w:val="none" w:sz="0" w:space="0" w:color="auto"/>
            <w:left w:val="none" w:sz="0" w:space="0" w:color="auto"/>
            <w:bottom w:val="none" w:sz="0" w:space="0" w:color="auto"/>
            <w:right w:val="none" w:sz="0" w:space="0" w:color="auto"/>
          </w:divBdr>
        </w:div>
      </w:divsChild>
    </w:div>
    <w:div w:id="1572620582">
      <w:bodyDiv w:val="1"/>
      <w:marLeft w:val="0"/>
      <w:marRight w:val="0"/>
      <w:marTop w:val="0"/>
      <w:marBottom w:val="0"/>
      <w:divBdr>
        <w:top w:val="none" w:sz="0" w:space="0" w:color="auto"/>
        <w:left w:val="none" w:sz="0" w:space="0" w:color="auto"/>
        <w:bottom w:val="none" w:sz="0" w:space="0" w:color="auto"/>
        <w:right w:val="none" w:sz="0" w:space="0" w:color="auto"/>
      </w:divBdr>
    </w:div>
    <w:div w:id="1816944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bosson\Desktop\templateDevGr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A2C7A-9765-4979-939C-56A1D5A7D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templateDevGre</Template>
  <TotalTime>32</TotalTime>
  <Pages>8</Pages>
  <Words>1992</Words>
  <Characters>10956</Characters>
  <Application>Microsoft Office Word</Application>
  <DocSecurity>0</DocSecurity>
  <Lines>91</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12923</CharactersWithSpaces>
  <SharedDoc>false</SharedDoc>
  <HLinks>
    <vt:vector size="1212" baseType="variant">
      <vt:variant>
        <vt:i4>3407975</vt:i4>
      </vt:variant>
      <vt:variant>
        <vt:i4>657</vt:i4>
      </vt:variant>
      <vt:variant>
        <vt:i4>0</vt:i4>
      </vt:variant>
      <vt:variant>
        <vt:i4>5</vt:i4>
      </vt:variant>
      <vt:variant>
        <vt:lpwstr>http://www.sonarsource.org/</vt:lpwstr>
      </vt:variant>
      <vt:variant>
        <vt:lpwstr/>
      </vt:variant>
      <vt:variant>
        <vt:i4>2490419</vt:i4>
      </vt:variant>
      <vt:variant>
        <vt:i4>654</vt:i4>
      </vt:variant>
      <vt:variant>
        <vt:i4>0</vt:i4>
      </vt:variant>
      <vt:variant>
        <vt:i4>5</vt:i4>
      </vt:variant>
      <vt:variant>
        <vt:lpwstr>http://www.sonarsource.org/the-flex-plugin-for-sonar-a-further-step-toward-multi-language-support/</vt:lpwstr>
      </vt:variant>
      <vt:variant>
        <vt:lpwstr/>
      </vt:variant>
      <vt:variant>
        <vt:i4>2490419</vt:i4>
      </vt:variant>
      <vt:variant>
        <vt:i4>651</vt:i4>
      </vt:variant>
      <vt:variant>
        <vt:i4>0</vt:i4>
      </vt:variant>
      <vt:variant>
        <vt:i4>5</vt:i4>
      </vt:variant>
      <vt:variant>
        <vt:lpwstr>http://www.sonarsource.org/the-flex-plugin-for-sonar-a-further-step-toward-multi-language-support/</vt:lpwstr>
      </vt:variant>
      <vt:variant>
        <vt:lpwstr/>
      </vt:variant>
      <vt:variant>
        <vt:i4>2490419</vt:i4>
      </vt:variant>
      <vt:variant>
        <vt:i4>648</vt:i4>
      </vt:variant>
      <vt:variant>
        <vt:i4>0</vt:i4>
      </vt:variant>
      <vt:variant>
        <vt:i4>5</vt:i4>
      </vt:variant>
      <vt:variant>
        <vt:lpwstr>http://www.sonarsource.org/the-flex-plugin-for-sonar-a-further-step-toward-multi-language-support/</vt:lpwstr>
      </vt:variant>
      <vt:variant>
        <vt:lpwstr/>
      </vt:variant>
      <vt:variant>
        <vt:i4>1507416</vt:i4>
      </vt:variant>
      <vt:variant>
        <vt:i4>645</vt:i4>
      </vt:variant>
      <vt:variant>
        <vt:i4>0</vt:i4>
      </vt:variant>
      <vt:variant>
        <vt:i4>5</vt:i4>
      </vt:variant>
      <vt:variant>
        <vt:lpwstr>http://opensource.adobe.com/wiki/display/flexpmd/FlexMetrics</vt:lpwstr>
      </vt:variant>
      <vt:variant>
        <vt:lpwstr/>
      </vt:variant>
      <vt:variant>
        <vt:i4>1245276</vt:i4>
      </vt:variant>
      <vt:variant>
        <vt:i4>642</vt:i4>
      </vt:variant>
      <vt:variant>
        <vt:i4>0</vt:i4>
      </vt:variant>
      <vt:variant>
        <vt:i4>5</vt:i4>
      </vt:variant>
      <vt:variant>
        <vt:lpwstr>http://opensource.adobe.com/wiki/display/flexpmd/FlexCPD</vt:lpwstr>
      </vt:variant>
      <vt:variant>
        <vt:lpwstr/>
      </vt:variant>
      <vt:variant>
        <vt:i4>65</vt:i4>
      </vt:variant>
      <vt:variant>
        <vt:i4>639</vt:i4>
      </vt:variant>
      <vt:variant>
        <vt:i4>0</vt:i4>
      </vt:variant>
      <vt:variant>
        <vt:i4>5</vt:i4>
      </vt:variant>
      <vt:variant>
        <vt:lpwstr>http://opensource.adobe.com/wiki/display/flexpmd/FlexPMD</vt:lpwstr>
      </vt:variant>
      <vt:variant>
        <vt:lpwstr/>
      </vt:variant>
      <vt:variant>
        <vt:i4>3407988</vt:i4>
      </vt:variant>
      <vt:variant>
        <vt:i4>636</vt:i4>
      </vt:variant>
      <vt:variant>
        <vt:i4>0</vt:i4>
      </vt:variant>
      <vt:variant>
        <vt:i4>5</vt:i4>
      </vt:variant>
      <vt:variant>
        <vt:lpwstr>http://seleniumhq.org/</vt:lpwstr>
      </vt:variant>
      <vt:variant>
        <vt:lpwstr/>
      </vt:variant>
      <vt:variant>
        <vt:i4>4063285</vt:i4>
      </vt:variant>
      <vt:variant>
        <vt:i4>633</vt:i4>
      </vt:variant>
      <vt:variant>
        <vt:i4>0</vt:i4>
      </vt:variant>
      <vt:variant>
        <vt:i4>5</vt:i4>
      </vt:variant>
      <vt:variant>
        <vt:lpwstr>http://www.gorillalogic.com/flexmonkium</vt:lpwstr>
      </vt:variant>
      <vt:variant>
        <vt:lpwstr/>
      </vt:variant>
      <vt:variant>
        <vt:i4>5374002</vt:i4>
      </vt:variant>
      <vt:variant>
        <vt:i4>630</vt:i4>
      </vt:variant>
      <vt:variant>
        <vt:i4>0</vt:i4>
      </vt:variant>
      <vt:variant>
        <vt:i4>5</vt:i4>
      </vt:variant>
      <vt:variant>
        <vt:lpwstr>http://help.adobe.com/fr_FR/flex/mobileapps/WSc5cd04c102ae3e97-401d98c112de0ad9dd6-7fff.html</vt:lpwstr>
      </vt:variant>
      <vt:variant>
        <vt:lpwstr/>
      </vt:variant>
      <vt:variant>
        <vt:i4>5374002</vt:i4>
      </vt:variant>
      <vt:variant>
        <vt:i4>627</vt:i4>
      </vt:variant>
      <vt:variant>
        <vt:i4>0</vt:i4>
      </vt:variant>
      <vt:variant>
        <vt:i4>5</vt:i4>
      </vt:variant>
      <vt:variant>
        <vt:lpwstr>http://help.adobe.com/fr_FR/flex/mobileapps/WSc5cd04c102ae3e97-401d98c112de0ad9dd6-7fff.html</vt:lpwstr>
      </vt:variant>
      <vt:variant>
        <vt:lpwstr/>
      </vt:variant>
      <vt:variant>
        <vt:i4>5374002</vt:i4>
      </vt:variant>
      <vt:variant>
        <vt:i4>624</vt:i4>
      </vt:variant>
      <vt:variant>
        <vt:i4>0</vt:i4>
      </vt:variant>
      <vt:variant>
        <vt:i4>5</vt:i4>
      </vt:variant>
      <vt:variant>
        <vt:lpwstr>http://help.adobe.com/fr_FR/flex/mobileapps/WSc5cd04c102ae3e97-401d98c112de0ad9dd6-7fff.html</vt:lpwstr>
      </vt:variant>
      <vt:variant>
        <vt:lpwstr/>
      </vt:variant>
      <vt:variant>
        <vt:i4>5374002</vt:i4>
      </vt:variant>
      <vt:variant>
        <vt:i4>621</vt:i4>
      </vt:variant>
      <vt:variant>
        <vt:i4>0</vt:i4>
      </vt:variant>
      <vt:variant>
        <vt:i4>5</vt:i4>
      </vt:variant>
      <vt:variant>
        <vt:lpwstr>http://help.adobe.com/fr_FR/flex/mobileapps/WSc5cd04c102ae3e97-401d98c112de0ad9dd6-7fff.html</vt:lpwstr>
      </vt:variant>
      <vt:variant>
        <vt:lpwstr/>
      </vt:variant>
      <vt:variant>
        <vt:i4>5374002</vt:i4>
      </vt:variant>
      <vt:variant>
        <vt:i4>618</vt:i4>
      </vt:variant>
      <vt:variant>
        <vt:i4>0</vt:i4>
      </vt:variant>
      <vt:variant>
        <vt:i4>5</vt:i4>
      </vt:variant>
      <vt:variant>
        <vt:lpwstr>http://help.adobe.com/fr_FR/flex/mobileapps/WSc5cd04c102ae3e97-401d98c112de0ad9dd6-7fff.html</vt:lpwstr>
      </vt:variant>
      <vt:variant>
        <vt:lpwstr/>
      </vt:variant>
      <vt:variant>
        <vt:i4>5374002</vt:i4>
      </vt:variant>
      <vt:variant>
        <vt:i4>615</vt:i4>
      </vt:variant>
      <vt:variant>
        <vt:i4>0</vt:i4>
      </vt:variant>
      <vt:variant>
        <vt:i4>5</vt:i4>
      </vt:variant>
      <vt:variant>
        <vt:lpwstr>http://help.adobe.com/fr_FR/flex/mobileapps/WSc5cd04c102ae3e97-401d98c112de0ad9dd6-7fff.html</vt:lpwstr>
      </vt:variant>
      <vt:variant>
        <vt:lpwstr/>
      </vt:variant>
      <vt:variant>
        <vt:i4>5374002</vt:i4>
      </vt:variant>
      <vt:variant>
        <vt:i4>612</vt:i4>
      </vt:variant>
      <vt:variant>
        <vt:i4>0</vt:i4>
      </vt:variant>
      <vt:variant>
        <vt:i4>5</vt:i4>
      </vt:variant>
      <vt:variant>
        <vt:lpwstr>http://help.adobe.com/fr_FR/flex/mobileapps/WSc5cd04c102ae3e97-401d98c112de0ad9dd6-7fff.html</vt:lpwstr>
      </vt:variant>
      <vt:variant>
        <vt:lpwstr/>
      </vt:variant>
      <vt:variant>
        <vt:i4>5374002</vt:i4>
      </vt:variant>
      <vt:variant>
        <vt:i4>609</vt:i4>
      </vt:variant>
      <vt:variant>
        <vt:i4>0</vt:i4>
      </vt:variant>
      <vt:variant>
        <vt:i4>5</vt:i4>
      </vt:variant>
      <vt:variant>
        <vt:lpwstr>http://help.adobe.com/fr_FR/flex/mobileapps/WSc5cd04c102ae3e97-401d98c112de0ad9dd6-7fff.html</vt:lpwstr>
      </vt:variant>
      <vt:variant>
        <vt:lpwstr/>
      </vt:variant>
      <vt:variant>
        <vt:i4>5374002</vt:i4>
      </vt:variant>
      <vt:variant>
        <vt:i4>606</vt:i4>
      </vt:variant>
      <vt:variant>
        <vt:i4>0</vt:i4>
      </vt:variant>
      <vt:variant>
        <vt:i4>5</vt:i4>
      </vt:variant>
      <vt:variant>
        <vt:lpwstr>http://help.adobe.com/fr_FR/flex/mobileapps/WSc5cd04c102ae3e97-401d98c112de0ad9dd6-7fff.html</vt:lpwstr>
      </vt:variant>
      <vt:variant>
        <vt:lpwstr/>
      </vt:variant>
      <vt:variant>
        <vt:i4>5374002</vt:i4>
      </vt:variant>
      <vt:variant>
        <vt:i4>603</vt:i4>
      </vt:variant>
      <vt:variant>
        <vt:i4>0</vt:i4>
      </vt:variant>
      <vt:variant>
        <vt:i4>5</vt:i4>
      </vt:variant>
      <vt:variant>
        <vt:lpwstr>http://help.adobe.com/fr_FR/flex/mobileapps/WSc5cd04c102ae3e97-401d98c112de0ad9dd6-7fff.html</vt:lpwstr>
      </vt:variant>
      <vt:variant>
        <vt:lpwstr/>
      </vt:variant>
      <vt:variant>
        <vt:i4>5374002</vt:i4>
      </vt:variant>
      <vt:variant>
        <vt:i4>600</vt:i4>
      </vt:variant>
      <vt:variant>
        <vt:i4>0</vt:i4>
      </vt:variant>
      <vt:variant>
        <vt:i4>5</vt:i4>
      </vt:variant>
      <vt:variant>
        <vt:lpwstr>http://help.adobe.com/fr_FR/flex/mobileapps/WSc5cd04c102ae3e97-401d98c112de0ad9dd6-7fff.html</vt:lpwstr>
      </vt:variant>
      <vt:variant>
        <vt:lpwstr/>
      </vt:variant>
      <vt:variant>
        <vt:i4>5374002</vt:i4>
      </vt:variant>
      <vt:variant>
        <vt:i4>597</vt:i4>
      </vt:variant>
      <vt:variant>
        <vt:i4>0</vt:i4>
      </vt:variant>
      <vt:variant>
        <vt:i4>5</vt:i4>
      </vt:variant>
      <vt:variant>
        <vt:lpwstr>http://help.adobe.com/fr_FR/flex/mobileapps/WSc5cd04c102ae3e97-401d98c112de0ad9dd6-7fff.html</vt:lpwstr>
      </vt:variant>
      <vt:variant>
        <vt:lpwstr/>
      </vt:variant>
      <vt:variant>
        <vt:i4>5374002</vt:i4>
      </vt:variant>
      <vt:variant>
        <vt:i4>594</vt:i4>
      </vt:variant>
      <vt:variant>
        <vt:i4>0</vt:i4>
      </vt:variant>
      <vt:variant>
        <vt:i4>5</vt:i4>
      </vt:variant>
      <vt:variant>
        <vt:lpwstr>http://help.adobe.com/fr_FR/flex/mobileapps/WSc5cd04c102ae3e97-401d98c112de0ad9dd6-7fff.html</vt:lpwstr>
      </vt:variant>
      <vt:variant>
        <vt:lpwstr/>
      </vt:variant>
      <vt:variant>
        <vt:i4>5374002</vt:i4>
      </vt:variant>
      <vt:variant>
        <vt:i4>591</vt:i4>
      </vt:variant>
      <vt:variant>
        <vt:i4>0</vt:i4>
      </vt:variant>
      <vt:variant>
        <vt:i4>5</vt:i4>
      </vt:variant>
      <vt:variant>
        <vt:lpwstr>http://help.adobe.com/fr_FR/flex/mobileapps/WSc5cd04c102ae3e97-401d98c112de0ad9dd6-7fff.html</vt:lpwstr>
      </vt:variant>
      <vt:variant>
        <vt:lpwstr/>
      </vt:variant>
      <vt:variant>
        <vt:i4>5374002</vt:i4>
      </vt:variant>
      <vt:variant>
        <vt:i4>588</vt:i4>
      </vt:variant>
      <vt:variant>
        <vt:i4>0</vt:i4>
      </vt:variant>
      <vt:variant>
        <vt:i4>5</vt:i4>
      </vt:variant>
      <vt:variant>
        <vt:lpwstr>http://help.adobe.com/fr_FR/flex/mobileapps/WSc5cd04c102ae3e97-401d98c112de0ad9dd6-7fff.html</vt:lpwstr>
      </vt:variant>
      <vt:variant>
        <vt:lpwstr/>
      </vt:variant>
      <vt:variant>
        <vt:i4>6291515</vt:i4>
      </vt:variant>
      <vt:variant>
        <vt:i4>585</vt:i4>
      </vt:variant>
      <vt:variant>
        <vt:i4>0</vt:i4>
      </vt:variant>
      <vt:variant>
        <vt:i4>5</vt:i4>
      </vt:variant>
      <vt:variant>
        <vt:lpwstr>http://doc.ubuntu-fr.org/flash</vt:lpwstr>
      </vt:variant>
      <vt:variant>
        <vt:lpwstr/>
      </vt:variant>
      <vt:variant>
        <vt:i4>6291515</vt:i4>
      </vt:variant>
      <vt:variant>
        <vt:i4>582</vt:i4>
      </vt:variant>
      <vt:variant>
        <vt:i4>0</vt:i4>
      </vt:variant>
      <vt:variant>
        <vt:i4>5</vt:i4>
      </vt:variant>
      <vt:variant>
        <vt:lpwstr>http://doc.ubuntu-fr.org/flash</vt:lpwstr>
      </vt:variant>
      <vt:variant>
        <vt:lpwstr/>
      </vt:variant>
      <vt:variant>
        <vt:i4>6291515</vt:i4>
      </vt:variant>
      <vt:variant>
        <vt:i4>579</vt:i4>
      </vt:variant>
      <vt:variant>
        <vt:i4>0</vt:i4>
      </vt:variant>
      <vt:variant>
        <vt:i4>5</vt:i4>
      </vt:variant>
      <vt:variant>
        <vt:lpwstr>http://doc.ubuntu-fr.org/flash</vt:lpwstr>
      </vt:variant>
      <vt:variant>
        <vt:lpwstr/>
      </vt:variant>
      <vt:variant>
        <vt:i4>6291515</vt:i4>
      </vt:variant>
      <vt:variant>
        <vt:i4>576</vt:i4>
      </vt:variant>
      <vt:variant>
        <vt:i4>0</vt:i4>
      </vt:variant>
      <vt:variant>
        <vt:i4>5</vt:i4>
      </vt:variant>
      <vt:variant>
        <vt:lpwstr>http://doc.ubuntu-fr.org/flash</vt:lpwstr>
      </vt:variant>
      <vt:variant>
        <vt:lpwstr/>
      </vt:variant>
      <vt:variant>
        <vt:i4>6291515</vt:i4>
      </vt:variant>
      <vt:variant>
        <vt:i4>573</vt:i4>
      </vt:variant>
      <vt:variant>
        <vt:i4>0</vt:i4>
      </vt:variant>
      <vt:variant>
        <vt:i4>5</vt:i4>
      </vt:variant>
      <vt:variant>
        <vt:lpwstr>http://doc.ubuntu-fr.org/flash</vt:lpwstr>
      </vt:variant>
      <vt:variant>
        <vt:lpwstr/>
      </vt:variant>
      <vt:variant>
        <vt:i4>524306</vt:i4>
      </vt:variant>
      <vt:variant>
        <vt:i4>570</vt:i4>
      </vt:variant>
      <vt:variant>
        <vt:i4>0</vt:i4>
      </vt:variant>
      <vt:variant>
        <vt:i4>5</vt:i4>
      </vt:variant>
      <vt:variant>
        <vt:lpwstr>http://sourceforge.net/adobe/cairngorm/home/Home/</vt:lpwstr>
      </vt:variant>
      <vt:variant>
        <vt:lpwstr/>
      </vt:variant>
      <vt:variant>
        <vt:i4>524306</vt:i4>
      </vt:variant>
      <vt:variant>
        <vt:i4>567</vt:i4>
      </vt:variant>
      <vt:variant>
        <vt:i4>0</vt:i4>
      </vt:variant>
      <vt:variant>
        <vt:i4>5</vt:i4>
      </vt:variant>
      <vt:variant>
        <vt:lpwstr>http://sourceforge.net/adobe/cairngorm/home/Home/</vt:lpwstr>
      </vt:variant>
      <vt:variant>
        <vt:lpwstr/>
      </vt:variant>
      <vt:variant>
        <vt:i4>6225986</vt:i4>
      </vt:variant>
      <vt:variant>
        <vt:i4>564</vt:i4>
      </vt:variant>
      <vt:variant>
        <vt:i4>0</vt:i4>
      </vt:variant>
      <vt:variant>
        <vt:i4>5</vt:i4>
      </vt:variant>
      <vt:variant>
        <vt:lpwstr>http://swizframework.org/</vt:lpwstr>
      </vt:variant>
      <vt:variant>
        <vt:lpwstr/>
      </vt:variant>
      <vt:variant>
        <vt:i4>1572943</vt:i4>
      </vt:variant>
      <vt:variant>
        <vt:i4>561</vt:i4>
      </vt:variant>
      <vt:variant>
        <vt:i4>0</vt:i4>
      </vt:variant>
      <vt:variant>
        <vt:i4>5</vt:i4>
      </vt:variant>
      <vt:variant>
        <vt:lpwstr>http://www.spicefactory.org/parsley/</vt:lpwstr>
      </vt:variant>
      <vt:variant>
        <vt:lpwstr/>
      </vt:variant>
      <vt:variant>
        <vt:i4>6291522</vt:i4>
      </vt:variant>
      <vt:variant>
        <vt:i4>558</vt:i4>
      </vt:variant>
      <vt:variant>
        <vt:i4>0</vt:i4>
      </vt:variant>
      <vt:variant>
        <vt:i4>5</vt:i4>
      </vt:variant>
      <vt:variant>
        <vt:lpwstr>http://trac.puremvc.org/PureMVC_AS3/</vt:lpwstr>
      </vt:variant>
      <vt:variant>
        <vt:lpwstr/>
      </vt:variant>
      <vt:variant>
        <vt:i4>5242957</vt:i4>
      </vt:variant>
      <vt:variant>
        <vt:i4>555</vt:i4>
      </vt:variant>
      <vt:variant>
        <vt:i4>0</vt:i4>
      </vt:variant>
      <vt:variant>
        <vt:i4>5</vt:i4>
      </vt:variant>
      <vt:variant>
        <vt:lpwstr>http://www.icefaces.org/</vt:lpwstr>
      </vt:variant>
      <vt:variant>
        <vt:lpwstr/>
      </vt:variant>
      <vt:variant>
        <vt:i4>5242957</vt:i4>
      </vt:variant>
      <vt:variant>
        <vt:i4>552</vt:i4>
      </vt:variant>
      <vt:variant>
        <vt:i4>0</vt:i4>
      </vt:variant>
      <vt:variant>
        <vt:i4>5</vt:i4>
      </vt:variant>
      <vt:variant>
        <vt:lpwstr>http://www.icefaces.org/</vt:lpwstr>
      </vt:variant>
      <vt:variant>
        <vt:lpwstr/>
      </vt:variant>
      <vt:variant>
        <vt:i4>2097200</vt:i4>
      </vt:variant>
      <vt:variant>
        <vt:i4>549</vt:i4>
      </vt:variant>
      <vt:variant>
        <vt:i4>0</vt:i4>
      </vt:variant>
      <vt:variant>
        <vt:i4>5</vt:i4>
      </vt:variant>
      <vt:variant>
        <vt:lpwstr>http://www.smartclient.com/product/</vt:lpwstr>
      </vt:variant>
      <vt:variant>
        <vt:lpwstr/>
      </vt:variant>
      <vt:variant>
        <vt:i4>2097200</vt:i4>
      </vt:variant>
      <vt:variant>
        <vt:i4>546</vt:i4>
      </vt:variant>
      <vt:variant>
        <vt:i4>0</vt:i4>
      </vt:variant>
      <vt:variant>
        <vt:i4>5</vt:i4>
      </vt:variant>
      <vt:variant>
        <vt:lpwstr>http://www.smartclient.com/product/</vt:lpwstr>
      </vt:variant>
      <vt:variant>
        <vt:lpwstr/>
      </vt:variant>
      <vt:variant>
        <vt:i4>2097200</vt:i4>
      </vt:variant>
      <vt:variant>
        <vt:i4>543</vt:i4>
      </vt:variant>
      <vt:variant>
        <vt:i4>0</vt:i4>
      </vt:variant>
      <vt:variant>
        <vt:i4>5</vt:i4>
      </vt:variant>
      <vt:variant>
        <vt:lpwstr>http://www.smartclient.com/product/</vt:lpwstr>
      </vt:variant>
      <vt:variant>
        <vt:lpwstr/>
      </vt:variant>
      <vt:variant>
        <vt:i4>2097200</vt:i4>
      </vt:variant>
      <vt:variant>
        <vt:i4>540</vt:i4>
      </vt:variant>
      <vt:variant>
        <vt:i4>0</vt:i4>
      </vt:variant>
      <vt:variant>
        <vt:i4>5</vt:i4>
      </vt:variant>
      <vt:variant>
        <vt:lpwstr>http://www.smartclient.com/product/</vt:lpwstr>
      </vt:variant>
      <vt:variant>
        <vt:lpwstr/>
      </vt:variant>
      <vt:variant>
        <vt:i4>2097200</vt:i4>
      </vt:variant>
      <vt:variant>
        <vt:i4>537</vt:i4>
      </vt:variant>
      <vt:variant>
        <vt:i4>0</vt:i4>
      </vt:variant>
      <vt:variant>
        <vt:i4>5</vt:i4>
      </vt:variant>
      <vt:variant>
        <vt:lpwstr>http://www.smartclient.com/product/</vt:lpwstr>
      </vt:variant>
      <vt:variant>
        <vt:lpwstr/>
      </vt:variant>
      <vt:variant>
        <vt:i4>2097200</vt:i4>
      </vt:variant>
      <vt:variant>
        <vt:i4>534</vt:i4>
      </vt:variant>
      <vt:variant>
        <vt:i4>0</vt:i4>
      </vt:variant>
      <vt:variant>
        <vt:i4>5</vt:i4>
      </vt:variant>
      <vt:variant>
        <vt:lpwstr>http://www.smartclient.com/product/</vt:lpwstr>
      </vt:variant>
      <vt:variant>
        <vt:lpwstr/>
      </vt:variant>
      <vt:variant>
        <vt:i4>2097200</vt:i4>
      </vt:variant>
      <vt:variant>
        <vt:i4>531</vt:i4>
      </vt:variant>
      <vt:variant>
        <vt:i4>0</vt:i4>
      </vt:variant>
      <vt:variant>
        <vt:i4>5</vt:i4>
      </vt:variant>
      <vt:variant>
        <vt:lpwstr>http://www.smartclient.com/product/</vt:lpwstr>
      </vt:variant>
      <vt:variant>
        <vt:lpwstr/>
      </vt:variant>
      <vt:variant>
        <vt:i4>2097200</vt:i4>
      </vt:variant>
      <vt:variant>
        <vt:i4>528</vt:i4>
      </vt:variant>
      <vt:variant>
        <vt:i4>0</vt:i4>
      </vt:variant>
      <vt:variant>
        <vt:i4>5</vt:i4>
      </vt:variant>
      <vt:variant>
        <vt:lpwstr>http://www.smartclient.com/product/</vt:lpwstr>
      </vt:variant>
      <vt:variant>
        <vt:lpwstr/>
      </vt:variant>
      <vt:variant>
        <vt:i4>2097200</vt:i4>
      </vt:variant>
      <vt:variant>
        <vt:i4>525</vt:i4>
      </vt:variant>
      <vt:variant>
        <vt:i4>0</vt:i4>
      </vt:variant>
      <vt:variant>
        <vt:i4>5</vt:i4>
      </vt:variant>
      <vt:variant>
        <vt:lpwstr>http://www.smartclient.com/product/</vt:lpwstr>
      </vt:variant>
      <vt:variant>
        <vt:lpwstr/>
      </vt:variant>
      <vt:variant>
        <vt:i4>2097200</vt:i4>
      </vt:variant>
      <vt:variant>
        <vt:i4>522</vt:i4>
      </vt:variant>
      <vt:variant>
        <vt:i4>0</vt:i4>
      </vt:variant>
      <vt:variant>
        <vt:i4>5</vt:i4>
      </vt:variant>
      <vt:variant>
        <vt:lpwstr>http://www.smartclient.com/product/</vt:lpwstr>
      </vt:variant>
      <vt:variant>
        <vt:lpwstr/>
      </vt:variant>
      <vt:variant>
        <vt:i4>2097200</vt:i4>
      </vt:variant>
      <vt:variant>
        <vt:i4>519</vt:i4>
      </vt:variant>
      <vt:variant>
        <vt:i4>0</vt:i4>
      </vt:variant>
      <vt:variant>
        <vt:i4>5</vt:i4>
      </vt:variant>
      <vt:variant>
        <vt:lpwstr>http://www.smartclient.com/product/</vt:lpwstr>
      </vt:variant>
      <vt:variant>
        <vt:lpwstr/>
      </vt:variant>
      <vt:variant>
        <vt:i4>2097200</vt:i4>
      </vt:variant>
      <vt:variant>
        <vt:i4>516</vt:i4>
      </vt:variant>
      <vt:variant>
        <vt:i4>0</vt:i4>
      </vt:variant>
      <vt:variant>
        <vt:i4>5</vt:i4>
      </vt:variant>
      <vt:variant>
        <vt:lpwstr>http://www.smartclient.com/product/</vt:lpwstr>
      </vt:variant>
      <vt:variant>
        <vt:lpwstr/>
      </vt:variant>
      <vt:variant>
        <vt:i4>2097200</vt:i4>
      </vt:variant>
      <vt:variant>
        <vt:i4>513</vt:i4>
      </vt:variant>
      <vt:variant>
        <vt:i4>0</vt:i4>
      </vt:variant>
      <vt:variant>
        <vt:i4>5</vt:i4>
      </vt:variant>
      <vt:variant>
        <vt:lpwstr>http://www.smartclient.com/product/</vt:lpwstr>
      </vt:variant>
      <vt:variant>
        <vt:lpwstr/>
      </vt:variant>
      <vt:variant>
        <vt:i4>2097200</vt:i4>
      </vt:variant>
      <vt:variant>
        <vt:i4>510</vt:i4>
      </vt:variant>
      <vt:variant>
        <vt:i4>0</vt:i4>
      </vt:variant>
      <vt:variant>
        <vt:i4>5</vt:i4>
      </vt:variant>
      <vt:variant>
        <vt:lpwstr>http://www.smartclient.com/product/</vt:lpwstr>
      </vt:variant>
      <vt:variant>
        <vt:lpwstr/>
      </vt:variant>
      <vt:variant>
        <vt:i4>2097200</vt:i4>
      </vt:variant>
      <vt:variant>
        <vt:i4>507</vt:i4>
      </vt:variant>
      <vt:variant>
        <vt:i4>0</vt:i4>
      </vt:variant>
      <vt:variant>
        <vt:i4>5</vt:i4>
      </vt:variant>
      <vt:variant>
        <vt:lpwstr>http://www.smartclient.com/product/</vt:lpwstr>
      </vt:variant>
      <vt:variant>
        <vt:lpwstr/>
      </vt:variant>
      <vt:variant>
        <vt:i4>2097200</vt:i4>
      </vt:variant>
      <vt:variant>
        <vt:i4>504</vt:i4>
      </vt:variant>
      <vt:variant>
        <vt:i4>0</vt:i4>
      </vt:variant>
      <vt:variant>
        <vt:i4>5</vt:i4>
      </vt:variant>
      <vt:variant>
        <vt:lpwstr>http://www.smartclient.com/product/</vt:lpwstr>
      </vt:variant>
      <vt:variant>
        <vt:lpwstr/>
      </vt:variant>
      <vt:variant>
        <vt:i4>2097200</vt:i4>
      </vt:variant>
      <vt:variant>
        <vt:i4>501</vt:i4>
      </vt:variant>
      <vt:variant>
        <vt:i4>0</vt:i4>
      </vt:variant>
      <vt:variant>
        <vt:i4>5</vt:i4>
      </vt:variant>
      <vt:variant>
        <vt:lpwstr>http://www.smartclient.com/product/</vt:lpwstr>
      </vt:variant>
      <vt:variant>
        <vt:lpwstr/>
      </vt:variant>
      <vt:variant>
        <vt:i4>2097200</vt:i4>
      </vt:variant>
      <vt:variant>
        <vt:i4>498</vt:i4>
      </vt:variant>
      <vt:variant>
        <vt:i4>0</vt:i4>
      </vt:variant>
      <vt:variant>
        <vt:i4>5</vt:i4>
      </vt:variant>
      <vt:variant>
        <vt:lpwstr>http://www.smartclient.com/product/</vt:lpwstr>
      </vt:variant>
      <vt:variant>
        <vt:lpwstr/>
      </vt:variant>
      <vt:variant>
        <vt:i4>2097200</vt:i4>
      </vt:variant>
      <vt:variant>
        <vt:i4>495</vt:i4>
      </vt:variant>
      <vt:variant>
        <vt:i4>0</vt:i4>
      </vt:variant>
      <vt:variant>
        <vt:i4>5</vt:i4>
      </vt:variant>
      <vt:variant>
        <vt:lpwstr>http://www.smartclient.com/product/</vt:lpwstr>
      </vt:variant>
      <vt:variant>
        <vt:lpwstr/>
      </vt:variant>
      <vt:variant>
        <vt:i4>2097200</vt:i4>
      </vt:variant>
      <vt:variant>
        <vt:i4>492</vt:i4>
      </vt:variant>
      <vt:variant>
        <vt:i4>0</vt:i4>
      </vt:variant>
      <vt:variant>
        <vt:i4>5</vt:i4>
      </vt:variant>
      <vt:variant>
        <vt:lpwstr>http://www.smartclient.com/product/</vt:lpwstr>
      </vt:variant>
      <vt:variant>
        <vt:lpwstr/>
      </vt:variant>
      <vt:variant>
        <vt:i4>2097200</vt:i4>
      </vt:variant>
      <vt:variant>
        <vt:i4>489</vt:i4>
      </vt:variant>
      <vt:variant>
        <vt:i4>0</vt:i4>
      </vt:variant>
      <vt:variant>
        <vt:i4>5</vt:i4>
      </vt:variant>
      <vt:variant>
        <vt:lpwstr>http://www.smartclient.com/product/</vt:lpwstr>
      </vt:variant>
      <vt:variant>
        <vt:lpwstr/>
      </vt:variant>
      <vt:variant>
        <vt:i4>2097200</vt:i4>
      </vt:variant>
      <vt:variant>
        <vt:i4>486</vt:i4>
      </vt:variant>
      <vt:variant>
        <vt:i4>0</vt:i4>
      </vt:variant>
      <vt:variant>
        <vt:i4>5</vt:i4>
      </vt:variant>
      <vt:variant>
        <vt:lpwstr>http://www.smartclient.com/product/</vt:lpwstr>
      </vt:variant>
      <vt:variant>
        <vt:lpwstr/>
      </vt:variant>
      <vt:variant>
        <vt:i4>2097200</vt:i4>
      </vt:variant>
      <vt:variant>
        <vt:i4>483</vt:i4>
      </vt:variant>
      <vt:variant>
        <vt:i4>0</vt:i4>
      </vt:variant>
      <vt:variant>
        <vt:i4>5</vt:i4>
      </vt:variant>
      <vt:variant>
        <vt:lpwstr>http://www.smartclient.com/product/</vt:lpwstr>
      </vt:variant>
      <vt:variant>
        <vt:lpwstr/>
      </vt:variant>
      <vt:variant>
        <vt:i4>2097200</vt:i4>
      </vt:variant>
      <vt:variant>
        <vt:i4>480</vt:i4>
      </vt:variant>
      <vt:variant>
        <vt:i4>0</vt:i4>
      </vt:variant>
      <vt:variant>
        <vt:i4>5</vt:i4>
      </vt:variant>
      <vt:variant>
        <vt:lpwstr>http://www.smartclient.com/product/</vt:lpwstr>
      </vt:variant>
      <vt:variant>
        <vt:lpwstr/>
      </vt:variant>
      <vt:variant>
        <vt:i4>2097200</vt:i4>
      </vt:variant>
      <vt:variant>
        <vt:i4>477</vt:i4>
      </vt:variant>
      <vt:variant>
        <vt:i4>0</vt:i4>
      </vt:variant>
      <vt:variant>
        <vt:i4>5</vt:i4>
      </vt:variant>
      <vt:variant>
        <vt:lpwstr>http://www.smartclient.com/product/</vt:lpwstr>
      </vt:variant>
      <vt:variant>
        <vt:lpwstr/>
      </vt:variant>
      <vt:variant>
        <vt:i4>7078009</vt:i4>
      </vt:variant>
      <vt:variant>
        <vt:i4>474</vt:i4>
      </vt:variant>
      <vt:variant>
        <vt:i4>0</vt:i4>
      </vt:variant>
      <vt:variant>
        <vt:i4>5</vt:i4>
      </vt:variant>
      <vt:variant>
        <vt:lpwstr>http://www.smartclient.com/product/smartgwt.jsp</vt:lpwstr>
      </vt:variant>
      <vt:variant>
        <vt:lpwstr/>
      </vt:variant>
      <vt:variant>
        <vt:i4>7078009</vt:i4>
      </vt:variant>
      <vt:variant>
        <vt:i4>471</vt:i4>
      </vt:variant>
      <vt:variant>
        <vt:i4>0</vt:i4>
      </vt:variant>
      <vt:variant>
        <vt:i4>5</vt:i4>
      </vt:variant>
      <vt:variant>
        <vt:lpwstr>http://www.smartclient.com/product/smartgwt.jsp</vt:lpwstr>
      </vt:variant>
      <vt:variant>
        <vt:lpwstr/>
      </vt:variant>
      <vt:variant>
        <vt:i4>7078009</vt:i4>
      </vt:variant>
      <vt:variant>
        <vt:i4>468</vt:i4>
      </vt:variant>
      <vt:variant>
        <vt:i4>0</vt:i4>
      </vt:variant>
      <vt:variant>
        <vt:i4>5</vt:i4>
      </vt:variant>
      <vt:variant>
        <vt:lpwstr>http://www.smartclient.com/product/smartgwt.jsp</vt:lpwstr>
      </vt:variant>
      <vt:variant>
        <vt:lpwstr/>
      </vt:variant>
      <vt:variant>
        <vt:i4>7143530</vt:i4>
      </vt:variant>
      <vt:variant>
        <vt:i4>465</vt:i4>
      </vt:variant>
      <vt:variant>
        <vt:i4>0</vt:i4>
      </vt:variant>
      <vt:variant>
        <vt:i4>5</vt:i4>
      </vt:variant>
      <vt:variant>
        <vt:lpwstr>http://www.ergolab.net/articles/ergonomie-beaute-choses.php</vt:lpwstr>
      </vt:variant>
      <vt:variant>
        <vt:lpwstr/>
      </vt:variant>
      <vt:variant>
        <vt:i4>7143530</vt:i4>
      </vt:variant>
      <vt:variant>
        <vt:i4>462</vt:i4>
      </vt:variant>
      <vt:variant>
        <vt:i4>0</vt:i4>
      </vt:variant>
      <vt:variant>
        <vt:i4>5</vt:i4>
      </vt:variant>
      <vt:variant>
        <vt:lpwstr>http://www.ergolab.net/articles/ergonomie-beaute-choses.php</vt:lpwstr>
      </vt:variant>
      <vt:variant>
        <vt:lpwstr/>
      </vt:variant>
      <vt:variant>
        <vt:i4>7143530</vt:i4>
      </vt:variant>
      <vt:variant>
        <vt:i4>459</vt:i4>
      </vt:variant>
      <vt:variant>
        <vt:i4>0</vt:i4>
      </vt:variant>
      <vt:variant>
        <vt:i4>5</vt:i4>
      </vt:variant>
      <vt:variant>
        <vt:lpwstr>http://www.ergolab.net/articles/ergonomie-beaute-choses.php</vt:lpwstr>
      </vt:variant>
      <vt:variant>
        <vt:lpwstr/>
      </vt:variant>
      <vt:variant>
        <vt:i4>7143530</vt:i4>
      </vt:variant>
      <vt:variant>
        <vt:i4>456</vt:i4>
      </vt:variant>
      <vt:variant>
        <vt:i4>0</vt:i4>
      </vt:variant>
      <vt:variant>
        <vt:i4>5</vt:i4>
      </vt:variant>
      <vt:variant>
        <vt:lpwstr>http://www.ergolab.net/articles/ergonomie-beaute-choses.php</vt:lpwstr>
      </vt:variant>
      <vt:variant>
        <vt:lpwstr/>
      </vt:variant>
      <vt:variant>
        <vt:i4>7143530</vt:i4>
      </vt:variant>
      <vt:variant>
        <vt:i4>453</vt:i4>
      </vt:variant>
      <vt:variant>
        <vt:i4>0</vt:i4>
      </vt:variant>
      <vt:variant>
        <vt:i4>5</vt:i4>
      </vt:variant>
      <vt:variant>
        <vt:lpwstr>http://www.ergolab.net/articles/ergonomie-beaute-choses.php</vt:lpwstr>
      </vt:variant>
      <vt:variant>
        <vt:lpwstr/>
      </vt:variant>
      <vt:variant>
        <vt:i4>7143530</vt:i4>
      </vt:variant>
      <vt:variant>
        <vt:i4>450</vt:i4>
      </vt:variant>
      <vt:variant>
        <vt:i4>0</vt:i4>
      </vt:variant>
      <vt:variant>
        <vt:i4>5</vt:i4>
      </vt:variant>
      <vt:variant>
        <vt:lpwstr>http://www.ergolab.net/articles/ergonomie-beaute-choses.php</vt:lpwstr>
      </vt:variant>
      <vt:variant>
        <vt:lpwstr/>
      </vt:variant>
      <vt:variant>
        <vt:i4>7143530</vt:i4>
      </vt:variant>
      <vt:variant>
        <vt:i4>447</vt:i4>
      </vt:variant>
      <vt:variant>
        <vt:i4>0</vt:i4>
      </vt:variant>
      <vt:variant>
        <vt:i4>5</vt:i4>
      </vt:variant>
      <vt:variant>
        <vt:lpwstr>http://www.ergolab.net/articles/ergonomie-beaute-choses.php</vt:lpwstr>
      </vt:variant>
      <vt:variant>
        <vt:lpwstr/>
      </vt:variant>
      <vt:variant>
        <vt:i4>7143530</vt:i4>
      </vt:variant>
      <vt:variant>
        <vt:i4>444</vt:i4>
      </vt:variant>
      <vt:variant>
        <vt:i4>0</vt:i4>
      </vt:variant>
      <vt:variant>
        <vt:i4>5</vt:i4>
      </vt:variant>
      <vt:variant>
        <vt:lpwstr>http://www.ergolab.net/articles/ergonomie-beaute-choses.php</vt:lpwstr>
      </vt:variant>
      <vt:variant>
        <vt:lpwstr/>
      </vt:variant>
      <vt:variant>
        <vt:i4>7143530</vt:i4>
      </vt:variant>
      <vt:variant>
        <vt:i4>441</vt:i4>
      </vt:variant>
      <vt:variant>
        <vt:i4>0</vt:i4>
      </vt:variant>
      <vt:variant>
        <vt:i4>5</vt:i4>
      </vt:variant>
      <vt:variant>
        <vt:lpwstr>http://www.ergolab.net/articles/ergonomie-beaute-choses.php</vt:lpwstr>
      </vt:variant>
      <vt:variant>
        <vt:lpwstr/>
      </vt:variant>
      <vt:variant>
        <vt:i4>6946930</vt:i4>
      </vt:variant>
      <vt:variant>
        <vt:i4>438</vt:i4>
      </vt:variant>
      <vt:variant>
        <vt:i4>0</vt:i4>
      </vt:variant>
      <vt:variant>
        <vt:i4>5</vt:i4>
      </vt:variant>
      <vt:variant>
        <vt:lpwstr>http://www.silicon.fr/max-2011-adobe-rachete-nitobi-et-offre-phonegap-a-la-fondation-apache-62355.html</vt:lpwstr>
      </vt:variant>
      <vt:variant>
        <vt:lpwstr/>
      </vt:variant>
      <vt:variant>
        <vt:i4>6946930</vt:i4>
      </vt:variant>
      <vt:variant>
        <vt:i4>435</vt:i4>
      </vt:variant>
      <vt:variant>
        <vt:i4>0</vt:i4>
      </vt:variant>
      <vt:variant>
        <vt:i4>5</vt:i4>
      </vt:variant>
      <vt:variant>
        <vt:lpwstr>http://www.silicon.fr/max-2011-adobe-rachete-nitobi-et-offre-phonegap-a-la-fondation-apache-62355.html</vt:lpwstr>
      </vt:variant>
      <vt:variant>
        <vt:lpwstr/>
      </vt:variant>
      <vt:variant>
        <vt:i4>6946930</vt:i4>
      </vt:variant>
      <vt:variant>
        <vt:i4>432</vt:i4>
      </vt:variant>
      <vt:variant>
        <vt:i4>0</vt:i4>
      </vt:variant>
      <vt:variant>
        <vt:i4>5</vt:i4>
      </vt:variant>
      <vt:variant>
        <vt:lpwstr>http://www.silicon.fr/max-2011-adobe-rachete-nitobi-et-offre-phonegap-a-la-fondation-apache-62355.html</vt:lpwstr>
      </vt:variant>
      <vt:variant>
        <vt:lpwstr/>
      </vt:variant>
      <vt:variant>
        <vt:i4>6946930</vt:i4>
      </vt:variant>
      <vt:variant>
        <vt:i4>429</vt:i4>
      </vt:variant>
      <vt:variant>
        <vt:i4>0</vt:i4>
      </vt:variant>
      <vt:variant>
        <vt:i4>5</vt:i4>
      </vt:variant>
      <vt:variant>
        <vt:lpwstr>http://www.silicon.fr/max-2011-adobe-rachete-nitobi-et-offre-phonegap-a-la-fondation-apache-62355.html</vt:lpwstr>
      </vt:variant>
      <vt:variant>
        <vt:lpwstr/>
      </vt:variant>
      <vt:variant>
        <vt:i4>6946930</vt:i4>
      </vt:variant>
      <vt:variant>
        <vt:i4>426</vt:i4>
      </vt:variant>
      <vt:variant>
        <vt:i4>0</vt:i4>
      </vt:variant>
      <vt:variant>
        <vt:i4>5</vt:i4>
      </vt:variant>
      <vt:variant>
        <vt:lpwstr>http://www.silicon.fr/max-2011-adobe-rachete-nitobi-et-offre-phonegap-a-la-fondation-apache-62355.html</vt:lpwstr>
      </vt:variant>
      <vt:variant>
        <vt:lpwstr/>
      </vt:variant>
      <vt:variant>
        <vt:i4>6946930</vt:i4>
      </vt:variant>
      <vt:variant>
        <vt:i4>423</vt:i4>
      </vt:variant>
      <vt:variant>
        <vt:i4>0</vt:i4>
      </vt:variant>
      <vt:variant>
        <vt:i4>5</vt:i4>
      </vt:variant>
      <vt:variant>
        <vt:lpwstr>http://www.silicon.fr/max-2011-adobe-rachete-nitobi-et-offre-phonegap-a-la-fondation-apache-62355.html</vt:lpwstr>
      </vt:variant>
      <vt:variant>
        <vt:lpwstr/>
      </vt:variant>
      <vt:variant>
        <vt:i4>6946930</vt:i4>
      </vt:variant>
      <vt:variant>
        <vt:i4>420</vt:i4>
      </vt:variant>
      <vt:variant>
        <vt:i4>0</vt:i4>
      </vt:variant>
      <vt:variant>
        <vt:i4>5</vt:i4>
      </vt:variant>
      <vt:variant>
        <vt:lpwstr>http://www.silicon.fr/max-2011-adobe-rachete-nitobi-et-offre-phonegap-a-la-fondation-apache-62355.html</vt:lpwstr>
      </vt:variant>
      <vt:variant>
        <vt:lpwstr/>
      </vt:variant>
      <vt:variant>
        <vt:i4>6946930</vt:i4>
      </vt:variant>
      <vt:variant>
        <vt:i4>417</vt:i4>
      </vt:variant>
      <vt:variant>
        <vt:i4>0</vt:i4>
      </vt:variant>
      <vt:variant>
        <vt:i4>5</vt:i4>
      </vt:variant>
      <vt:variant>
        <vt:lpwstr>http://www.silicon.fr/max-2011-adobe-rachete-nitobi-et-offre-phonegap-a-la-fondation-apache-62355.html</vt:lpwstr>
      </vt:variant>
      <vt:variant>
        <vt:lpwstr/>
      </vt:variant>
      <vt:variant>
        <vt:i4>6946930</vt:i4>
      </vt:variant>
      <vt:variant>
        <vt:i4>414</vt:i4>
      </vt:variant>
      <vt:variant>
        <vt:i4>0</vt:i4>
      </vt:variant>
      <vt:variant>
        <vt:i4>5</vt:i4>
      </vt:variant>
      <vt:variant>
        <vt:lpwstr>http://www.silicon.fr/max-2011-adobe-rachete-nitobi-et-offre-phonegap-a-la-fondation-apache-62355.html</vt:lpwstr>
      </vt:variant>
      <vt:variant>
        <vt:lpwstr/>
      </vt:variant>
      <vt:variant>
        <vt:i4>6946930</vt:i4>
      </vt:variant>
      <vt:variant>
        <vt:i4>411</vt:i4>
      </vt:variant>
      <vt:variant>
        <vt:i4>0</vt:i4>
      </vt:variant>
      <vt:variant>
        <vt:i4>5</vt:i4>
      </vt:variant>
      <vt:variant>
        <vt:lpwstr>http://www.silicon.fr/max-2011-adobe-rachete-nitobi-et-offre-phonegap-a-la-fondation-apache-62355.html</vt:lpwstr>
      </vt:variant>
      <vt:variant>
        <vt:lpwstr/>
      </vt:variant>
      <vt:variant>
        <vt:i4>6946930</vt:i4>
      </vt:variant>
      <vt:variant>
        <vt:i4>408</vt:i4>
      </vt:variant>
      <vt:variant>
        <vt:i4>0</vt:i4>
      </vt:variant>
      <vt:variant>
        <vt:i4>5</vt:i4>
      </vt:variant>
      <vt:variant>
        <vt:lpwstr>http://www.silicon.fr/max-2011-adobe-rachete-nitobi-et-offre-phonegap-a-la-fondation-apache-62355.html</vt:lpwstr>
      </vt:variant>
      <vt:variant>
        <vt:lpwstr/>
      </vt:variant>
      <vt:variant>
        <vt:i4>6946930</vt:i4>
      </vt:variant>
      <vt:variant>
        <vt:i4>405</vt:i4>
      </vt:variant>
      <vt:variant>
        <vt:i4>0</vt:i4>
      </vt:variant>
      <vt:variant>
        <vt:i4>5</vt:i4>
      </vt:variant>
      <vt:variant>
        <vt:lpwstr>http://www.silicon.fr/max-2011-adobe-rachete-nitobi-et-offre-phonegap-a-la-fondation-apache-62355.html</vt:lpwstr>
      </vt:variant>
      <vt:variant>
        <vt:lpwstr/>
      </vt:variant>
      <vt:variant>
        <vt:i4>6946930</vt:i4>
      </vt:variant>
      <vt:variant>
        <vt:i4>402</vt:i4>
      </vt:variant>
      <vt:variant>
        <vt:i4>0</vt:i4>
      </vt:variant>
      <vt:variant>
        <vt:i4>5</vt:i4>
      </vt:variant>
      <vt:variant>
        <vt:lpwstr>http://www.silicon.fr/max-2011-adobe-rachete-nitobi-et-offre-phonegap-a-la-fondation-apache-62355.html</vt:lpwstr>
      </vt:variant>
      <vt:variant>
        <vt:lpwstr/>
      </vt:variant>
      <vt:variant>
        <vt:i4>6946930</vt:i4>
      </vt:variant>
      <vt:variant>
        <vt:i4>399</vt:i4>
      </vt:variant>
      <vt:variant>
        <vt:i4>0</vt:i4>
      </vt:variant>
      <vt:variant>
        <vt:i4>5</vt:i4>
      </vt:variant>
      <vt:variant>
        <vt:lpwstr>http://www.silicon.fr/max-2011-adobe-rachete-nitobi-et-offre-phonegap-a-la-fondation-apache-62355.html</vt:lpwstr>
      </vt:variant>
      <vt:variant>
        <vt:lpwstr/>
      </vt:variant>
      <vt:variant>
        <vt:i4>6946930</vt:i4>
      </vt:variant>
      <vt:variant>
        <vt:i4>396</vt:i4>
      </vt:variant>
      <vt:variant>
        <vt:i4>0</vt:i4>
      </vt:variant>
      <vt:variant>
        <vt:i4>5</vt:i4>
      </vt:variant>
      <vt:variant>
        <vt:lpwstr>http://www.silicon.fr/max-2011-adobe-rachete-nitobi-et-offre-phonegap-a-la-fondation-apache-62355.html</vt:lpwstr>
      </vt:variant>
      <vt:variant>
        <vt:lpwstr/>
      </vt:variant>
      <vt:variant>
        <vt:i4>6160463</vt:i4>
      </vt:variant>
      <vt:variant>
        <vt:i4>393</vt:i4>
      </vt:variant>
      <vt:variant>
        <vt:i4>0</vt:i4>
      </vt:variant>
      <vt:variant>
        <vt:i4>5</vt:i4>
      </vt:variant>
      <vt:variant>
        <vt:lpwstr>http://www.phonegap.com/</vt:lpwstr>
      </vt:variant>
      <vt:variant>
        <vt:lpwstr/>
      </vt:variant>
      <vt:variant>
        <vt:i4>8060980</vt:i4>
      </vt:variant>
      <vt:variant>
        <vt:i4>390</vt:i4>
      </vt:variant>
      <vt:variant>
        <vt:i4>0</vt:i4>
      </vt:variant>
      <vt:variant>
        <vt:i4>5</vt:i4>
      </vt:variant>
      <vt:variant>
        <vt:lpwstr>http://www.neotys.fr/product/overview-neoload.html</vt:lpwstr>
      </vt:variant>
      <vt:variant>
        <vt:lpwstr/>
      </vt:variant>
      <vt:variant>
        <vt:i4>6619262</vt:i4>
      </vt:variant>
      <vt:variant>
        <vt:i4>387</vt:i4>
      </vt:variant>
      <vt:variant>
        <vt:i4>0</vt:i4>
      </vt:variant>
      <vt:variant>
        <vt:i4>5</vt:i4>
      </vt:variant>
      <vt:variant>
        <vt:lpwstr>http://www.borland.com/us/products/silk/silkperformer/</vt:lpwstr>
      </vt:variant>
      <vt:variant>
        <vt:lpwstr/>
      </vt:variant>
      <vt:variant>
        <vt:i4>6619262</vt:i4>
      </vt:variant>
      <vt:variant>
        <vt:i4>384</vt:i4>
      </vt:variant>
      <vt:variant>
        <vt:i4>0</vt:i4>
      </vt:variant>
      <vt:variant>
        <vt:i4>5</vt:i4>
      </vt:variant>
      <vt:variant>
        <vt:lpwstr>http://www.borland.com/us/products/silk/silkperformer/</vt:lpwstr>
      </vt:variant>
      <vt:variant>
        <vt:lpwstr/>
      </vt:variant>
      <vt:variant>
        <vt:i4>6619262</vt:i4>
      </vt:variant>
      <vt:variant>
        <vt:i4>381</vt:i4>
      </vt:variant>
      <vt:variant>
        <vt:i4>0</vt:i4>
      </vt:variant>
      <vt:variant>
        <vt:i4>5</vt:i4>
      </vt:variant>
      <vt:variant>
        <vt:lpwstr>http://www.borland.com/us/products/silk/silkperformer/</vt:lpwstr>
      </vt:variant>
      <vt:variant>
        <vt:lpwstr/>
      </vt:variant>
      <vt:variant>
        <vt:i4>1966170</vt:i4>
      </vt:variant>
      <vt:variant>
        <vt:i4>378</vt:i4>
      </vt:variant>
      <vt:variant>
        <vt:i4>0</vt:i4>
      </vt:variant>
      <vt:variant>
        <vt:i4>5</vt:i4>
      </vt:variant>
      <vt:variant>
        <vt:lpwstr>http://www.jamesward.com/census2/</vt:lpwstr>
      </vt:variant>
      <vt:variant>
        <vt:lpwstr/>
      </vt:variant>
      <vt:variant>
        <vt:i4>5898240</vt:i4>
      </vt:variant>
      <vt:variant>
        <vt:i4>375</vt:i4>
      </vt:variant>
      <vt:variant>
        <vt:i4>0</vt:i4>
      </vt:variant>
      <vt:variant>
        <vt:i4>5</vt:i4>
      </vt:variant>
      <vt:variant>
        <vt:lpwstr>http://www.graniteds.org/</vt:lpwstr>
      </vt:variant>
      <vt:variant>
        <vt:lpwstr/>
      </vt:variant>
      <vt:variant>
        <vt:i4>65</vt:i4>
      </vt:variant>
      <vt:variant>
        <vt:i4>372</vt:i4>
      </vt:variant>
      <vt:variant>
        <vt:i4>0</vt:i4>
      </vt:variant>
      <vt:variant>
        <vt:i4>5</vt:i4>
      </vt:variant>
      <vt:variant>
        <vt:lpwstr>http://opensource.adobe.com/wiki/display/blazeds/BlazeDS</vt:lpwstr>
      </vt:variant>
      <vt:variant>
        <vt:lpwstr/>
      </vt:variant>
      <vt:variant>
        <vt:i4>4653073</vt:i4>
      </vt:variant>
      <vt:variant>
        <vt:i4>369</vt:i4>
      </vt:variant>
      <vt:variant>
        <vt:i4>0</vt:i4>
      </vt:variant>
      <vt:variant>
        <vt:i4>5</vt:i4>
      </vt:variant>
      <vt:variant>
        <vt:lpwstr>http://www.google.com/url?q=http%3A%2F%2Fwww.adobe.com%2Fdevnet-apps%2Fflex%2Ftourdeflex%2Fweb%2F&amp;sa=D&amp;sntz=1&amp;usg=AFQjCNFeyRnAnWYKUH-OOd-3DVyYeZDHZA</vt:lpwstr>
      </vt:variant>
      <vt:variant>
        <vt:lpwstr/>
      </vt:variant>
      <vt:variant>
        <vt:i4>4653073</vt:i4>
      </vt:variant>
      <vt:variant>
        <vt:i4>366</vt:i4>
      </vt:variant>
      <vt:variant>
        <vt:i4>0</vt:i4>
      </vt:variant>
      <vt:variant>
        <vt:i4>5</vt:i4>
      </vt:variant>
      <vt:variant>
        <vt:lpwstr>http://www.google.com/url?q=http%3A%2F%2Fwww.adobe.com%2Fdevnet-apps%2Fflex%2Ftourdeflex%2Fweb%2F&amp;sa=D&amp;sntz=1&amp;usg=AFQjCNFeyRnAnWYKUH-OOd-3DVyYeZDHZA</vt:lpwstr>
      </vt:variant>
      <vt:variant>
        <vt:lpwstr/>
      </vt:variant>
      <vt:variant>
        <vt:i4>4653073</vt:i4>
      </vt:variant>
      <vt:variant>
        <vt:i4>363</vt:i4>
      </vt:variant>
      <vt:variant>
        <vt:i4>0</vt:i4>
      </vt:variant>
      <vt:variant>
        <vt:i4>5</vt:i4>
      </vt:variant>
      <vt:variant>
        <vt:lpwstr>http://www.google.com/url?q=http%3A%2F%2Fwww.adobe.com%2Fdevnet-apps%2Fflex%2Ftourdeflex%2Fweb%2F&amp;sa=D&amp;sntz=1&amp;usg=AFQjCNFeyRnAnWYKUH-OOd-3DVyYeZDHZA</vt:lpwstr>
      </vt:variant>
      <vt:variant>
        <vt:lpwstr/>
      </vt:variant>
      <vt:variant>
        <vt:i4>4653073</vt:i4>
      </vt:variant>
      <vt:variant>
        <vt:i4>360</vt:i4>
      </vt:variant>
      <vt:variant>
        <vt:i4>0</vt:i4>
      </vt:variant>
      <vt:variant>
        <vt:i4>5</vt:i4>
      </vt:variant>
      <vt:variant>
        <vt:lpwstr>http://www.google.com/url?q=http%3A%2F%2Fwww.adobe.com%2Fdevnet-apps%2Fflex%2Ftourdeflex%2Fweb%2F&amp;sa=D&amp;sntz=1&amp;usg=AFQjCNFeyRnAnWYKUH-OOd-3DVyYeZDHZA</vt:lpwstr>
      </vt:variant>
      <vt:variant>
        <vt:lpwstr/>
      </vt:variant>
      <vt:variant>
        <vt:i4>4653073</vt:i4>
      </vt:variant>
      <vt:variant>
        <vt:i4>357</vt:i4>
      </vt:variant>
      <vt:variant>
        <vt:i4>0</vt:i4>
      </vt:variant>
      <vt:variant>
        <vt:i4>5</vt:i4>
      </vt:variant>
      <vt:variant>
        <vt:lpwstr>http://www.google.com/url?q=http%3A%2F%2Fwww.adobe.com%2Fdevnet-apps%2Fflex%2Ftourdeflex%2Fweb%2F&amp;sa=D&amp;sntz=1&amp;usg=AFQjCNFeyRnAnWYKUH-OOd-3DVyYeZDHZA</vt:lpwstr>
      </vt:variant>
      <vt:variant>
        <vt:lpwstr/>
      </vt:variant>
      <vt:variant>
        <vt:i4>1245195</vt:i4>
      </vt:variant>
      <vt:variant>
        <vt:i4>354</vt:i4>
      </vt:variant>
      <vt:variant>
        <vt:i4>0</vt:i4>
      </vt:variant>
      <vt:variant>
        <vt:i4>5</vt:i4>
      </vt:variant>
      <vt:variant>
        <vt:lpwstr>http://www.adobe.com/devnet/security.html</vt:lpwstr>
      </vt:variant>
      <vt:variant>
        <vt:lpwstr/>
      </vt:variant>
      <vt:variant>
        <vt:i4>1245195</vt:i4>
      </vt:variant>
      <vt:variant>
        <vt:i4>351</vt:i4>
      </vt:variant>
      <vt:variant>
        <vt:i4>0</vt:i4>
      </vt:variant>
      <vt:variant>
        <vt:i4>5</vt:i4>
      </vt:variant>
      <vt:variant>
        <vt:lpwstr>http://www.adobe.com/devnet/security.html</vt:lpwstr>
      </vt:variant>
      <vt:variant>
        <vt:lpwstr/>
      </vt:variant>
      <vt:variant>
        <vt:i4>1245195</vt:i4>
      </vt:variant>
      <vt:variant>
        <vt:i4>348</vt:i4>
      </vt:variant>
      <vt:variant>
        <vt:i4>0</vt:i4>
      </vt:variant>
      <vt:variant>
        <vt:i4>5</vt:i4>
      </vt:variant>
      <vt:variant>
        <vt:lpwstr>http://www.adobe.com/devnet/security.html</vt:lpwstr>
      </vt:variant>
      <vt:variant>
        <vt:lpwstr/>
      </vt:variant>
      <vt:variant>
        <vt:i4>1245195</vt:i4>
      </vt:variant>
      <vt:variant>
        <vt:i4>345</vt:i4>
      </vt:variant>
      <vt:variant>
        <vt:i4>0</vt:i4>
      </vt:variant>
      <vt:variant>
        <vt:i4>5</vt:i4>
      </vt:variant>
      <vt:variant>
        <vt:lpwstr>http://www.adobe.com/devnet/security.html</vt:lpwstr>
      </vt:variant>
      <vt:variant>
        <vt:lpwstr/>
      </vt:variant>
      <vt:variant>
        <vt:i4>1245195</vt:i4>
      </vt:variant>
      <vt:variant>
        <vt:i4>342</vt:i4>
      </vt:variant>
      <vt:variant>
        <vt:i4>0</vt:i4>
      </vt:variant>
      <vt:variant>
        <vt:i4>5</vt:i4>
      </vt:variant>
      <vt:variant>
        <vt:lpwstr>http://www.adobe.com/devnet/security.html</vt:lpwstr>
      </vt:variant>
      <vt:variant>
        <vt:lpwstr/>
      </vt:variant>
      <vt:variant>
        <vt:i4>1245195</vt:i4>
      </vt:variant>
      <vt:variant>
        <vt:i4>339</vt:i4>
      </vt:variant>
      <vt:variant>
        <vt:i4>0</vt:i4>
      </vt:variant>
      <vt:variant>
        <vt:i4>5</vt:i4>
      </vt:variant>
      <vt:variant>
        <vt:lpwstr>http://www.adobe.com/devnet/security.html</vt:lpwstr>
      </vt:variant>
      <vt:variant>
        <vt:lpwstr/>
      </vt:variant>
      <vt:variant>
        <vt:i4>1245195</vt:i4>
      </vt:variant>
      <vt:variant>
        <vt:i4>336</vt:i4>
      </vt:variant>
      <vt:variant>
        <vt:i4>0</vt:i4>
      </vt:variant>
      <vt:variant>
        <vt:i4>5</vt:i4>
      </vt:variant>
      <vt:variant>
        <vt:lpwstr>http://www.adobe.com/devnet/security.html</vt:lpwstr>
      </vt:variant>
      <vt:variant>
        <vt:lpwstr/>
      </vt:variant>
      <vt:variant>
        <vt:i4>1245195</vt:i4>
      </vt:variant>
      <vt:variant>
        <vt:i4>333</vt:i4>
      </vt:variant>
      <vt:variant>
        <vt:i4>0</vt:i4>
      </vt:variant>
      <vt:variant>
        <vt:i4>5</vt:i4>
      </vt:variant>
      <vt:variant>
        <vt:lpwstr>http://www.adobe.com/devnet/security.html</vt:lpwstr>
      </vt:variant>
      <vt:variant>
        <vt:lpwstr/>
      </vt:variant>
      <vt:variant>
        <vt:i4>1245195</vt:i4>
      </vt:variant>
      <vt:variant>
        <vt:i4>330</vt:i4>
      </vt:variant>
      <vt:variant>
        <vt:i4>0</vt:i4>
      </vt:variant>
      <vt:variant>
        <vt:i4>5</vt:i4>
      </vt:variant>
      <vt:variant>
        <vt:lpwstr>http://www.adobe.com/devnet/security.html</vt:lpwstr>
      </vt:variant>
      <vt:variant>
        <vt:lpwstr/>
      </vt:variant>
      <vt:variant>
        <vt:i4>1245195</vt:i4>
      </vt:variant>
      <vt:variant>
        <vt:i4>327</vt:i4>
      </vt:variant>
      <vt:variant>
        <vt:i4>0</vt:i4>
      </vt:variant>
      <vt:variant>
        <vt:i4>5</vt:i4>
      </vt:variant>
      <vt:variant>
        <vt:lpwstr>http://www.adobe.com/devnet/security.html</vt:lpwstr>
      </vt:variant>
      <vt:variant>
        <vt:lpwstr/>
      </vt:variant>
      <vt:variant>
        <vt:i4>1245195</vt:i4>
      </vt:variant>
      <vt:variant>
        <vt:i4>324</vt:i4>
      </vt:variant>
      <vt:variant>
        <vt:i4>0</vt:i4>
      </vt:variant>
      <vt:variant>
        <vt:i4>5</vt:i4>
      </vt:variant>
      <vt:variant>
        <vt:lpwstr>http://www.adobe.com/devnet/security.html</vt:lpwstr>
      </vt:variant>
      <vt:variant>
        <vt:lpwstr/>
      </vt:variant>
      <vt:variant>
        <vt:i4>1245195</vt:i4>
      </vt:variant>
      <vt:variant>
        <vt:i4>321</vt:i4>
      </vt:variant>
      <vt:variant>
        <vt:i4>0</vt:i4>
      </vt:variant>
      <vt:variant>
        <vt:i4>5</vt:i4>
      </vt:variant>
      <vt:variant>
        <vt:lpwstr>http://www.adobe.com/devnet/security.html</vt:lpwstr>
      </vt:variant>
      <vt:variant>
        <vt:lpwstr/>
      </vt:variant>
      <vt:variant>
        <vt:i4>1245195</vt:i4>
      </vt:variant>
      <vt:variant>
        <vt:i4>318</vt:i4>
      </vt:variant>
      <vt:variant>
        <vt:i4>0</vt:i4>
      </vt:variant>
      <vt:variant>
        <vt:i4>5</vt:i4>
      </vt:variant>
      <vt:variant>
        <vt:lpwstr>http://www.adobe.com/devnet/security.html</vt:lpwstr>
      </vt:variant>
      <vt:variant>
        <vt:lpwstr/>
      </vt:variant>
      <vt:variant>
        <vt:i4>1245195</vt:i4>
      </vt:variant>
      <vt:variant>
        <vt:i4>315</vt:i4>
      </vt:variant>
      <vt:variant>
        <vt:i4>0</vt:i4>
      </vt:variant>
      <vt:variant>
        <vt:i4>5</vt:i4>
      </vt:variant>
      <vt:variant>
        <vt:lpwstr>http://www.adobe.com/devnet/security.html</vt:lpwstr>
      </vt:variant>
      <vt:variant>
        <vt:lpwstr/>
      </vt:variant>
      <vt:variant>
        <vt:i4>1245195</vt:i4>
      </vt:variant>
      <vt:variant>
        <vt:i4>312</vt:i4>
      </vt:variant>
      <vt:variant>
        <vt:i4>0</vt:i4>
      </vt:variant>
      <vt:variant>
        <vt:i4>5</vt:i4>
      </vt:variant>
      <vt:variant>
        <vt:lpwstr>http://www.adobe.com/devnet/security.html</vt:lpwstr>
      </vt:variant>
      <vt:variant>
        <vt:lpwstr/>
      </vt:variant>
      <vt:variant>
        <vt:i4>1245195</vt:i4>
      </vt:variant>
      <vt:variant>
        <vt:i4>309</vt:i4>
      </vt:variant>
      <vt:variant>
        <vt:i4>0</vt:i4>
      </vt:variant>
      <vt:variant>
        <vt:i4>5</vt:i4>
      </vt:variant>
      <vt:variant>
        <vt:lpwstr>http://www.adobe.com/devnet/security.html</vt:lpwstr>
      </vt:variant>
      <vt:variant>
        <vt:lpwstr/>
      </vt:variant>
      <vt:variant>
        <vt:i4>1245195</vt:i4>
      </vt:variant>
      <vt:variant>
        <vt:i4>306</vt:i4>
      </vt:variant>
      <vt:variant>
        <vt:i4>0</vt:i4>
      </vt:variant>
      <vt:variant>
        <vt:i4>5</vt:i4>
      </vt:variant>
      <vt:variant>
        <vt:lpwstr>http://www.adobe.com/devnet/security.html</vt:lpwstr>
      </vt:variant>
      <vt:variant>
        <vt:lpwstr/>
      </vt:variant>
      <vt:variant>
        <vt:i4>1245195</vt:i4>
      </vt:variant>
      <vt:variant>
        <vt:i4>303</vt:i4>
      </vt:variant>
      <vt:variant>
        <vt:i4>0</vt:i4>
      </vt:variant>
      <vt:variant>
        <vt:i4>5</vt:i4>
      </vt:variant>
      <vt:variant>
        <vt:lpwstr>http://www.adobe.com/devnet/security.html</vt:lpwstr>
      </vt:variant>
      <vt:variant>
        <vt:lpwstr/>
      </vt:variant>
      <vt:variant>
        <vt:i4>1245195</vt:i4>
      </vt:variant>
      <vt:variant>
        <vt:i4>300</vt:i4>
      </vt:variant>
      <vt:variant>
        <vt:i4>0</vt:i4>
      </vt:variant>
      <vt:variant>
        <vt:i4>5</vt:i4>
      </vt:variant>
      <vt:variant>
        <vt:lpwstr>http://www.adobe.com/devnet/security.html</vt:lpwstr>
      </vt:variant>
      <vt:variant>
        <vt:lpwstr/>
      </vt:variant>
      <vt:variant>
        <vt:i4>1245195</vt:i4>
      </vt:variant>
      <vt:variant>
        <vt:i4>297</vt:i4>
      </vt:variant>
      <vt:variant>
        <vt:i4>0</vt:i4>
      </vt:variant>
      <vt:variant>
        <vt:i4>5</vt:i4>
      </vt:variant>
      <vt:variant>
        <vt:lpwstr>http://www.adobe.com/devnet/security.html</vt:lpwstr>
      </vt:variant>
      <vt:variant>
        <vt:lpwstr/>
      </vt:variant>
      <vt:variant>
        <vt:i4>1245195</vt:i4>
      </vt:variant>
      <vt:variant>
        <vt:i4>294</vt:i4>
      </vt:variant>
      <vt:variant>
        <vt:i4>0</vt:i4>
      </vt:variant>
      <vt:variant>
        <vt:i4>5</vt:i4>
      </vt:variant>
      <vt:variant>
        <vt:lpwstr>http://www.adobe.com/devnet/security.html</vt:lpwstr>
      </vt:variant>
      <vt:variant>
        <vt:lpwstr/>
      </vt:variant>
      <vt:variant>
        <vt:i4>7471190</vt:i4>
      </vt:variant>
      <vt:variant>
        <vt:i4>291</vt:i4>
      </vt:variant>
      <vt:variant>
        <vt:i4>0</vt:i4>
      </vt:variant>
      <vt:variant>
        <vt:i4>5</vt:i4>
      </vt:variant>
      <vt:variant>
        <vt:lpwstr>http://help.adobe.com/fr_FR/Flex/4.0/AccessingData/WSbde04e3d3e6474c4336b66e0120d4316164-8000.html</vt:lpwstr>
      </vt:variant>
      <vt:variant>
        <vt:lpwstr/>
      </vt:variant>
      <vt:variant>
        <vt:i4>7471190</vt:i4>
      </vt:variant>
      <vt:variant>
        <vt:i4>288</vt:i4>
      </vt:variant>
      <vt:variant>
        <vt:i4>0</vt:i4>
      </vt:variant>
      <vt:variant>
        <vt:i4>5</vt:i4>
      </vt:variant>
      <vt:variant>
        <vt:lpwstr>http://help.adobe.com/fr_FR/Flex/4.0/AccessingData/WSbde04e3d3e6474c4336b66e0120d4316164-8000.html</vt:lpwstr>
      </vt:variant>
      <vt:variant>
        <vt:lpwstr/>
      </vt:variant>
      <vt:variant>
        <vt:i4>7471190</vt:i4>
      </vt:variant>
      <vt:variant>
        <vt:i4>285</vt:i4>
      </vt:variant>
      <vt:variant>
        <vt:i4>0</vt:i4>
      </vt:variant>
      <vt:variant>
        <vt:i4>5</vt:i4>
      </vt:variant>
      <vt:variant>
        <vt:lpwstr>http://help.adobe.com/fr_FR/Flex/4.0/AccessingData/WSbde04e3d3e6474c4336b66e0120d4316164-8000.html</vt:lpwstr>
      </vt:variant>
      <vt:variant>
        <vt:lpwstr/>
      </vt:variant>
      <vt:variant>
        <vt:i4>7471190</vt:i4>
      </vt:variant>
      <vt:variant>
        <vt:i4>282</vt:i4>
      </vt:variant>
      <vt:variant>
        <vt:i4>0</vt:i4>
      </vt:variant>
      <vt:variant>
        <vt:i4>5</vt:i4>
      </vt:variant>
      <vt:variant>
        <vt:lpwstr>http://help.adobe.com/fr_FR/Flex/4.0/AccessingData/WSbde04e3d3e6474c4336b66e0120d4316164-8000.html</vt:lpwstr>
      </vt:variant>
      <vt:variant>
        <vt:lpwstr/>
      </vt:variant>
      <vt:variant>
        <vt:i4>7471190</vt:i4>
      </vt:variant>
      <vt:variant>
        <vt:i4>279</vt:i4>
      </vt:variant>
      <vt:variant>
        <vt:i4>0</vt:i4>
      </vt:variant>
      <vt:variant>
        <vt:i4>5</vt:i4>
      </vt:variant>
      <vt:variant>
        <vt:lpwstr>http://help.adobe.com/fr_FR/Flex/4.0/AccessingData/WSbde04e3d3e6474c4336b66e0120d4316164-8000.html</vt:lpwstr>
      </vt:variant>
      <vt:variant>
        <vt:lpwstr/>
      </vt:variant>
      <vt:variant>
        <vt:i4>7471190</vt:i4>
      </vt:variant>
      <vt:variant>
        <vt:i4>276</vt:i4>
      </vt:variant>
      <vt:variant>
        <vt:i4>0</vt:i4>
      </vt:variant>
      <vt:variant>
        <vt:i4>5</vt:i4>
      </vt:variant>
      <vt:variant>
        <vt:lpwstr>http://help.adobe.com/fr_FR/Flex/4.0/AccessingData/WSbde04e3d3e6474c4336b66e0120d4316164-8000.html</vt:lpwstr>
      </vt:variant>
      <vt:variant>
        <vt:lpwstr/>
      </vt:variant>
      <vt:variant>
        <vt:i4>7471190</vt:i4>
      </vt:variant>
      <vt:variant>
        <vt:i4>273</vt:i4>
      </vt:variant>
      <vt:variant>
        <vt:i4>0</vt:i4>
      </vt:variant>
      <vt:variant>
        <vt:i4>5</vt:i4>
      </vt:variant>
      <vt:variant>
        <vt:lpwstr>http://help.adobe.com/fr_FR/Flex/4.0/AccessingData/WSbde04e3d3e6474c4336b66e0120d4316164-8000.html</vt:lpwstr>
      </vt:variant>
      <vt:variant>
        <vt:lpwstr/>
      </vt:variant>
      <vt:variant>
        <vt:i4>7471190</vt:i4>
      </vt:variant>
      <vt:variant>
        <vt:i4>270</vt:i4>
      </vt:variant>
      <vt:variant>
        <vt:i4>0</vt:i4>
      </vt:variant>
      <vt:variant>
        <vt:i4>5</vt:i4>
      </vt:variant>
      <vt:variant>
        <vt:lpwstr>http://help.adobe.com/fr_FR/Flex/4.0/AccessingData/WSbde04e3d3e6474c4336b66e0120d4316164-8000.html</vt:lpwstr>
      </vt:variant>
      <vt:variant>
        <vt:lpwstr/>
      </vt:variant>
      <vt:variant>
        <vt:i4>7471190</vt:i4>
      </vt:variant>
      <vt:variant>
        <vt:i4>267</vt:i4>
      </vt:variant>
      <vt:variant>
        <vt:i4>0</vt:i4>
      </vt:variant>
      <vt:variant>
        <vt:i4>5</vt:i4>
      </vt:variant>
      <vt:variant>
        <vt:lpwstr>http://help.adobe.com/fr_FR/Flex/4.0/AccessingData/WSbde04e3d3e6474c4336b66e0120d4316164-8000.html</vt:lpwstr>
      </vt:variant>
      <vt:variant>
        <vt:lpwstr/>
      </vt:variant>
      <vt:variant>
        <vt:i4>7471190</vt:i4>
      </vt:variant>
      <vt:variant>
        <vt:i4>264</vt:i4>
      </vt:variant>
      <vt:variant>
        <vt:i4>0</vt:i4>
      </vt:variant>
      <vt:variant>
        <vt:i4>5</vt:i4>
      </vt:variant>
      <vt:variant>
        <vt:lpwstr>http://help.adobe.com/fr_FR/Flex/4.0/AccessingData/WSbde04e3d3e6474c4336b66e0120d4316164-8000.html</vt:lpwstr>
      </vt:variant>
      <vt:variant>
        <vt:lpwstr/>
      </vt:variant>
      <vt:variant>
        <vt:i4>7471190</vt:i4>
      </vt:variant>
      <vt:variant>
        <vt:i4>261</vt:i4>
      </vt:variant>
      <vt:variant>
        <vt:i4>0</vt:i4>
      </vt:variant>
      <vt:variant>
        <vt:i4>5</vt:i4>
      </vt:variant>
      <vt:variant>
        <vt:lpwstr>http://help.adobe.com/fr_FR/Flex/4.0/AccessingData/WSbde04e3d3e6474c4336b66e0120d4316164-8000.html</vt:lpwstr>
      </vt:variant>
      <vt:variant>
        <vt:lpwstr/>
      </vt:variant>
      <vt:variant>
        <vt:i4>7471190</vt:i4>
      </vt:variant>
      <vt:variant>
        <vt:i4>258</vt:i4>
      </vt:variant>
      <vt:variant>
        <vt:i4>0</vt:i4>
      </vt:variant>
      <vt:variant>
        <vt:i4>5</vt:i4>
      </vt:variant>
      <vt:variant>
        <vt:lpwstr>http://help.adobe.com/fr_FR/Flex/4.0/AccessingData/WSbde04e3d3e6474c4336b66e0120d4316164-8000.html</vt:lpwstr>
      </vt:variant>
      <vt:variant>
        <vt:lpwstr/>
      </vt:variant>
      <vt:variant>
        <vt:i4>7471190</vt:i4>
      </vt:variant>
      <vt:variant>
        <vt:i4>255</vt:i4>
      </vt:variant>
      <vt:variant>
        <vt:i4>0</vt:i4>
      </vt:variant>
      <vt:variant>
        <vt:i4>5</vt:i4>
      </vt:variant>
      <vt:variant>
        <vt:lpwstr>http://help.adobe.com/fr_FR/Flex/4.0/AccessingData/WSbde04e3d3e6474c4336b66e0120d4316164-8000.html</vt:lpwstr>
      </vt:variant>
      <vt:variant>
        <vt:lpwstr/>
      </vt:variant>
      <vt:variant>
        <vt:i4>7471190</vt:i4>
      </vt:variant>
      <vt:variant>
        <vt:i4>252</vt:i4>
      </vt:variant>
      <vt:variant>
        <vt:i4>0</vt:i4>
      </vt:variant>
      <vt:variant>
        <vt:i4>5</vt:i4>
      </vt:variant>
      <vt:variant>
        <vt:lpwstr>http://help.adobe.com/fr_FR/Flex/4.0/AccessingData/WSbde04e3d3e6474c4336b66e0120d4316164-8000.html</vt:lpwstr>
      </vt:variant>
      <vt:variant>
        <vt:lpwstr/>
      </vt:variant>
      <vt:variant>
        <vt:i4>7471190</vt:i4>
      </vt:variant>
      <vt:variant>
        <vt:i4>249</vt:i4>
      </vt:variant>
      <vt:variant>
        <vt:i4>0</vt:i4>
      </vt:variant>
      <vt:variant>
        <vt:i4>5</vt:i4>
      </vt:variant>
      <vt:variant>
        <vt:lpwstr>http://help.adobe.com/fr_FR/Flex/4.0/AccessingData/WSbde04e3d3e6474c4336b66e0120d4316164-8000.html</vt:lpwstr>
      </vt:variant>
      <vt:variant>
        <vt:lpwstr/>
      </vt:variant>
      <vt:variant>
        <vt:i4>7471190</vt:i4>
      </vt:variant>
      <vt:variant>
        <vt:i4>246</vt:i4>
      </vt:variant>
      <vt:variant>
        <vt:i4>0</vt:i4>
      </vt:variant>
      <vt:variant>
        <vt:i4>5</vt:i4>
      </vt:variant>
      <vt:variant>
        <vt:lpwstr>http://help.adobe.com/fr_FR/Flex/4.0/AccessingData/WSbde04e3d3e6474c4336b66e0120d4316164-8000.html</vt:lpwstr>
      </vt:variant>
      <vt:variant>
        <vt:lpwstr/>
      </vt:variant>
      <vt:variant>
        <vt:i4>7471190</vt:i4>
      </vt:variant>
      <vt:variant>
        <vt:i4>243</vt:i4>
      </vt:variant>
      <vt:variant>
        <vt:i4>0</vt:i4>
      </vt:variant>
      <vt:variant>
        <vt:i4>5</vt:i4>
      </vt:variant>
      <vt:variant>
        <vt:lpwstr>http://help.adobe.com/fr_FR/Flex/4.0/AccessingData/WSbde04e3d3e6474c4336b66e0120d4316164-8000.html</vt:lpwstr>
      </vt:variant>
      <vt:variant>
        <vt:lpwstr/>
      </vt:variant>
      <vt:variant>
        <vt:i4>7471190</vt:i4>
      </vt:variant>
      <vt:variant>
        <vt:i4>240</vt:i4>
      </vt:variant>
      <vt:variant>
        <vt:i4>0</vt:i4>
      </vt:variant>
      <vt:variant>
        <vt:i4>5</vt:i4>
      </vt:variant>
      <vt:variant>
        <vt:lpwstr>http://help.adobe.com/fr_FR/Flex/4.0/AccessingData/WSbde04e3d3e6474c4336b66e0120d4316164-8000.html</vt:lpwstr>
      </vt:variant>
      <vt:variant>
        <vt:lpwstr/>
      </vt:variant>
      <vt:variant>
        <vt:i4>7471190</vt:i4>
      </vt:variant>
      <vt:variant>
        <vt:i4>237</vt:i4>
      </vt:variant>
      <vt:variant>
        <vt:i4>0</vt:i4>
      </vt:variant>
      <vt:variant>
        <vt:i4>5</vt:i4>
      </vt:variant>
      <vt:variant>
        <vt:lpwstr>http://help.adobe.com/fr_FR/Flex/4.0/AccessingData/WSbde04e3d3e6474c4336b66e0120d4316164-8000.html</vt:lpwstr>
      </vt:variant>
      <vt:variant>
        <vt:lpwstr/>
      </vt:variant>
      <vt:variant>
        <vt:i4>7471190</vt:i4>
      </vt:variant>
      <vt:variant>
        <vt:i4>234</vt:i4>
      </vt:variant>
      <vt:variant>
        <vt:i4>0</vt:i4>
      </vt:variant>
      <vt:variant>
        <vt:i4>5</vt:i4>
      </vt:variant>
      <vt:variant>
        <vt:lpwstr>http://help.adobe.com/fr_FR/Flex/4.0/AccessingData/WSbde04e3d3e6474c4336b66e0120d4316164-8000.html</vt:lpwstr>
      </vt:variant>
      <vt:variant>
        <vt:lpwstr/>
      </vt:variant>
      <vt:variant>
        <vt:i4>7471190</vt:i4>
      </vt:variant>
      <vt:variant>
        <vt:i4>231</vt:i4>
      </vt:variant>
      <vt:variant>
        <vt:i4>0</vt:i4>
      </vt:variant>
      <vt:variant>
        <vt:i4>5</vt:i4>
      </vt:variant>
      <vt:variant>
        <vt:lpwstr>http://help.adobe.com/fr_FR/Flex/4.0/AccessingData/WSbde04e3d3e6474c4336b66e0120d4316164-8000.html</vt:lpwstr>
      </vt:variant>
      <vt:variant>
        <vt:lpwstr/>
      </vt:variant>
      <vt:variant>
        <vt:i4>7471190</vt:i4>
      </vt:variant>
      <vt:variant>
        <vt:i4>228</vt:i4>
      </vt:variant>
      <vt:variant>
        <vt:i4>0</vt:i4>
      </vt:variant>
      <vt:variant>
        <vt:i4>5</vt:i4>
      </vt:variant>
      <vt:variant>
        <vt:lpwstr>http://help.adobe.com/fr_FR/Flex/4.0/AccessingData/WSbde04e3d3e6474c4336b66e0120d4316164-8000.html</vt:lpwstr>
      </vt:variant>
      <vt:variant>
        <vt:lpwstr/>
      </vt:variant>
      <vt:variant>
        <vt:i4>7471190</vt:i4>
      </vt:variant>
      <vt:variant>
        <vt:i4>225</vt:i4>
      </vt:variant>
      <vt:variant>
        <vt:i4>0</vt:i4>
      </vt:variant>
      <vt:variant>
        <vt:i4>5</vt:i4>
      </vt:variant>
      <vt:variant>
        <vt:lpwstr>http://help.adobe.com/fr_FR/Flex/4.0/AccessingData/WSbde04e3d3e6474c4336b66e0120d4316164-8000.html</vt:lpwstr>
      </vt:variant>
      <vt:variant>
        <vt:lpwstr/>
      </vt:variant>
      <vt:variant>
        <vt:i4>7471190</vt:i4>
      </vt:variant>
      <vt:variant>
        <vt:i4>222</vt:i4>
      </vt:variant>
      <vt:variant>
        <vt:i4>0</vt:i4>
      </vt:variant>
      <vt:variant>
        <vt:i4>5</vt:i4>
      </vt:variant>
      <vt:variant>
        <vt:lpwstr>http://help.adobe.com/fr_FR/Flex/4.0/AccessingData/WSbde04e3d3e6474c4336b66e0120d4316164-8000.html</vt:lpwstr>
      </vt:variant>
      <vt:variant>
        <vt:lpwstr/>
      </vt:variant>
      <vt:variant>
        <vt:i4>7471190</vt:i4>
      </vt:variant>
      <vt:variant>
        <vt:i4>219</vt:i4>
      </vt:variant>
      <vt:variant>
        <vt:i4>0</vt:i4>
      </vt:variant>
      <vt:variant>
        <vt:i4>5</vt:i4>
      </vt:variant>
      <vt:variant>
        <vt:lpwstr>http://help.adobe.com/fr_FR/Flex/4.0/AccessingData/WSbde04e3d3e6474c4336b66e0120d4316164-8000.html</vt:lpwstr>
      </vt:variant>
      <vt:variant>
        <vt:lpwstr/>
      </vt:variant>
      <vt:variant>
        <vt:i4>7471190</vt:i4>
      </vt:variant>
      <vt:variant>
        <vt:i4>216</vt:i4>
      </vt:variant>
      <vt:variant>
        <vt:i4>0</vt:i4>
      </vt:variant>
      <vt:variant>
        <vt:i4>5</vt:i4>
      </vt:variant>
      <vt:variant>
        <vt:lpwstr>http://help.adobe.com/fr_FR/Flex/4.0/AccessingData/WSbde04e3d3e6474c4336b66e0120d4316164-8000.html</vt:lpwstr>
      </vt:variant>
      <vt:variant>
        <vt:lpwstr/>
      </vt:variant>
      <vt:variant>
        <vt:i4>7471190</vt:i4>
      </vt:variant>
      <vt:variant>
        <vt:i4>213</vt:i4>
      </vt:variant>
      <vt:variant>
        <vt:i4>0</vt:i4>
      </vt:variant>
      <vt:variant>
        <vt:i4>5</vt:i4>
      </vt:variant>
      <vt:variant>
        <vt:lpwstr>http://help.adobe.com/fr_FR/Flex/4.0/AccessingData/WSbde04e3d3e6474c4336b66e0120d4316164-8000.html</vt:lpwstr>
      </vt:variant>
      <vt:variant>
        <vt:lpwstr/>
      </vt:variant>
      <vt:variant>
        <vt:i4>2818065</vt:i4>
      </vt:variant>
      <vt:variant>
        <vt:i4>210</vt:i4>
      </vt:variant>
      <vt:variant>
        <vt:i4>0</vt:i4>
      </vt:variant>
      <vt:variant>
        <vt:i4>5</vt:i4>
      </vt:variant>
      <vt:variant>
        <vt:lpwstr>http://fr.wikipedia.org/wiki/Cross-site_scripting</vt:lpwstr>
      </vt:variant>
      <vt:variant>
        <vt:lpwstr/>
      </vt:variant>
      <vt:variant>
        <vt:i4>2818065</vt:i4>
      </vt:variant>
      <vt:variant>
        <vt:i4>207</vt:i4>
      </vt:variant>
      <vt:variant>
        <vt:i4>0</vt:i4>
      </vt:variant>
      <vt:variant>
        <vt:i4>5</vt:i4>
      </vt:variant>
      <vt:variant>
        <vt:lpwstr>http://fr.wikipedia.org/wiki/Cross-site_scripting</vt:lpwstr>
      </vt:variant>
      <vt:variant>
        <vt:lpwstr/>
      </vt:variant>
      <vt:variant>
        <vt:i4>2818065</vt:i4>
      </vt:variant>
      <vt:variant>
        <vt:i4>204</vt:i4>
      </vt:variant>
      <vt:variant>
        <vt:i4>0</vt:i4>
      </vt:variant>
      <vt:variant>
        <vt:i4>5</vt:i4>
      </vt:variant>
      <vt:variant>
        <vt:lpwstr>http://fr.wikipedia.org/wiki/Cross-site_scripting</vt:lpwstr>
      </vt:variant>
      <vt:variant>
        <vt:lpwstr/>
      </vt:variant>
      <vt:variant>
        <vt:i4>6684706</vt:i4>
      </vt:variant>
      <vt:variant>
        <vt:i4>201</vt:i4>
      </vt:variant>
      <vt:variant>
        <vt:i4>0</vt:i4>
      </vt:variant>
      <vt:variant>
        <vt:i4>5</vt:i4>
      </vt:variant>
      <vt:variant>
        <vt:lpwstr>http://www.adobe.com/products/flashplatformruntimes/statistics.displayTab3.html</vt:lpwstr>
      </vt:variant>
      <vt:variant>
        <vt:lpwstr/>
      </vt:variant>
      <vt:variant>
        <vt:i4>6684706</vt:i4>
      </vt:variant>
      <vt:variant>
        <vt:i4>198</vt:i4>
      </vt:variant>
      <vt:variant>
        <vt:i4>0</vt:i4>
      </vt:variant>
      <vt:variant>
        <vt:i4>5</vt:i4>
      </vt:variant>
      <vt:variant>
        <vt:lpwstr>http://www.adobe.com/products/flashplatformruntimes/statistics.displayTab3.html</vt:lpwstr>
      </vt:variant>
      <vt:variant>
        <vt:lpwstr/>
      </vt:variant>
      <vt:variant>
        <vt:i4>6684706</vt:i4>
      </vt:variant>
      <vt:variant>
        <vt:i4>195</vt:i4>
      </vt:variant>
      <vt:variant>
        <vt:i4>0</vt:i4>
      </vt:variant>
      <vt:variant>
        <vt:i4>5</vt:i4>
      </vt:variant>
      <vt:variant>
        <vt:lpwstr>http://www.adobe.com/products/flashplatformruntimes/statistics.displayTab3.html</vt:lpwstr>
      </vt:variant>
      <vt:variant>
        <vt:lpwstr/>
      </vt:variant>
      <vt:variant>
        <vt:i4>6684706</vt:i4>
      </vt:variant>
      <vt:variant>
        <vt:i4>192</vt:i4>
      </vt:variant>
      <vt:variant>
        <vt:i4>0</vt:i4>
      </vt:variant>
      <vt:variant>
        <vt:i4>5</vt:i4>
      </vt:variant>
      <vt:variant>
        <vt:lpwstr>http://www.adobe.com/products/flashplatformruntimes/statistics.displayTab3.html</vt:lpwstr>
      </vt:variant>
      <vt:variant>
        <vt:lpwstr/>
      </vt:variant>
      <vt:variant>
        <vt:i4>6684706</vt:i4>
      </vt:variant>
      <vt:variant>
        <vt:i4>189</vt:i4>
      </vt:variant>
      <vt:variant>
        <vt:i4>0</vt:i4>
      </vt:variant>
      <vt:variant>
        <vt:i4>5</vt:i4>
      </vt:variant>
      <vt:variant>
        <vt:lpwstr>http://www.adobe.com/products/flashplatformruntimes/statistics.displayTab3.html</vt:lpwstr>
      </vt:variant>
      <vt:variant>
        <vt:lpwstr/>
      </vt:variant>
      <vt:variant>
        <vt:i4>6684706</vt:i4>
      </vt:variant>
      <vt:variant>
        <vt:i4>186</vt:i4>
      </vt:variant>
      <vt:variant>
        <vt:i4>0</vt:i4>
      </vt:variant>
      <vt:variant>
        <vt:i4>5</vt:i4>
      </vt:variant>
      <vt:variant>
        <vt:lpwstr>http://www.adobe.com/products/flashplatformruntimes/statistics.displayTab3.html</vt:lpwstr>
      </vt:variant>
      <vt:variant>
        <vt:lpwstr/>
      </vt:variant>
      <vt:variant>
        <vt:i4>6684706</vt:i4>
      </vt:variant>
      <vt:variant>
        <vt:i4>183</vt:i4>
      </vt:variant>
      <vt:variant>
        <vt:i4>0</vt:i4>
      </vt:variant>
      <vt:variant>
        <vt:i4>5</vt:i4>
      </vt:variant>
      <vt:variant>
        <vt:lpwstr>http://www.adobe.com/products/flashplatformruntimes/statistics.displayTab3.html</vt:lpwstr>
      </vt:variant>
      <vt:variant>
        <vt:lpwstr/>
      </vt:variant>
      <vt:variant>
        <vt:i4>6684706</vt:i4>
      </vt:variant>
      <vt:variant>
        <vt:i4>180</vt:i4>
      </vt:variant>
      <vt:variant>
        <vt:i4>0</vt:i4>
      </vt:variant>
      <vt:variant>
        <vt:i4>5</vt:i4>
      </vt:variant>
      <vt:variant>
        <vt:lpwstr>http://www.adobe.com/products/flashplatformruntimes/statistics.displayTab3.html</vt:lpwstr>
      </vt:variant>
      <vt:variant>
        <vt:lpwstr/>
      </vt:variant>
      <vt:variant>
        <vt:i4>6684706</vt:i4>
      </vt:variant>
      <vt:variant>
        <vt:i4>177</vt:i4>
      </vt:variant>
      <vt:variant>
        <vt:i4>0</vt:i4>
      </vt:variant>
      <vt:variant>
        <vt:i4>5</vt:i4>
      </vt:variant>
      <vt:variant>
        <vt:lpwstr>http://www.adobe.com/products/flashplatformruntimes/statistics.displayTab3.html</vt:lpwstr>
      </vt:variant>
      <vt:variant>
        <vt:lpwstr/>
      </vt:variant>
      <vt:variant>
        <vt:i4>6684706</vt:i4>
      </vt:variant>
      <vt:variant>
        <vt:i4>174</vt:i4>
      </vt:variant>
      <vt:variant>
        <vt:i4>0</vt:i4>
      </vt:variant>
      <vt:variant>
        <vt:i4>5</vt:i4>
      </vt:variant>
      <vt:variant>
        <vt:lpwstr>http://www.adobe.com/products/flashplatformruntimes/statistics.displayTab3.html</vt:lpwstr>
      </vt:variant>
      <vt:variant>
        <vt:lpwstr/>
      </vt:variant>
      <vt:variant>
        <vt:i4>6684706</vt:i4>
      </vt:variant>
      <vt:variant>
        <vt:i4>171</vt:i4>
      </vt:variant>
      <vt:variant>
        <vt:i4>0</vt:i4>
      </vt:variant>
      <vt:variant>
        <vt:i4>5</vt:i4>
      </vt:variant>
      <vt:variant>
        <vt:lpwstr>http://www.adobe.com/products/flashplatformruntimes/statistics.displayTab3.html</vt:lpwstr>
      </vt:variant>
      <vt:variant>
        <vt:lpwstr/>
      </vt:variant>
      <vt:variant>
        <vt:i4>6684706</vt:i4>
      </vt:variant>
      <vt:variant>
        <vt:i4>168</vt:i4>
      </vt:variant>
      <vt:variant>
        <vt:i4>0</vt:i4>
      </vt:variant>
      <vt:variant>
        <vt:i4>5</vt:i4>
      </vt:variant>
      <vt:variant>
        <vt:lpwstr>http://www.adobe.com/products/flashplatformruntimes/statistics.displayTab3.html</vt:lpwstr>
      </vt:variant>
      <vt:variant>
        <vt:lpwstr/>
      </vt:variant>
      <vt:variant>
        <vt:i4>6684706</vt:i4>
      </vt:variant>
      <vt:variant>
        <vt:i4>165</vt:i4>
      </vt:variant>
      <vt:variant>
        <vt:i4>0</vt:i4>
      </vt:variant>
      <vt:variant>
        <vt:i4>5</vt:i4>
      </vt:variant>
      <vt:variant>
        <vt:lpwstr>http://www.adobe.com/products/flashplatformruntimes/statistics.displayTab3.html</vt:lpwstr>
      </vt:variant>
      <vt:variant>
        <vt:lpwstr/>
      </vt:variant>
      <vt:variant>
        <vt:i4>6684706</vt:i4>
      </vt:variant>
      <vt:variant>
        <vt:i4>162</vt:i4>
      </vt:variant>
      <vt:variant>
        <vt:i4>0</vt:i4>
      </vt:variant>
      <vt:variant>
        <vt:i4>5</vt:i4>
      </vt:variant>
      <vt:variant>
        <vt:lpwstr>http://www.adobe.com/products/flashplatformruntimes/statistics.displayTab3.html</vt:lpwstr>
      </vt:variant>
      <vt:variant>
        <vt:lpwstr/>
      </vt:variant>
      <vt:variant>
        <vt:i4>7274579</vt:i4>
      </vt:variant>
      <vt:variant>
        <vt:i4>159</vt:i4>
      </vt:variant>
      <vt:variant>
        <vt:i4>0</vt:i4>
      </vt:variant>
      <vt:variant>
        <vt:i4>5</vt:i4>
      </vt:variant>
      <vt:variant>
        <vt:lpwstr>http://www.adobe.com/accessibility/products/flex/best_practices.html</vt:lpwstr>
      </vt:variant>
      <vt:variant>
        <vt:lpwstr/>
      </vt:variant>
      <vt:variant>
        <vt:i4>7274579</vt:i4>
      </vt:variant>
      <vt:variant>
        <vt:i4>156</vt:i4>
      </vt:variant>
      <vt:variant>
        <vt:i4>0</vt:i4>
      </vt:variant>
      <vt:variant>
        <vt:i4>5</vt:i4>
      </vt:variant>
      <vt:variant>
        <vt:lpwstr>http://www.adobe.com/accessibility/products/flex/best_practices.html</vt:lpwstr>
      </vt:variant>
      <vt:variant>
        <vt:lpwstr/>
      </vt:variant>
      <vt:variant>
        <vt:i4>7274579</vt:i4>
      </vt:variant>
      <vt:variant>
        <vt:i4>153</vt:i4>
      </vt:variant>
      <vt:variant>
        <vt:i4>0</vt:i4>
      </vt:variant>
      <vt:variant>
        <vt:i4>5</vt:i4>
      </vt:variant>
      <vt:variant>
        <vt:lpwstr>http://www.adobe.com/accessibility/products/flex/best_practices.html</vt:lpwstr>
      </vt:variant>
      <vt:variant>
        <vt:lpwstr/>
      </vt:variant>
      <vt:variant>
        <vt:i4>7274579</vt:i4>
      </vt:variant>
      <vt:variant>
        <vt:i4>150</vt:i4>
      </vt:variant>
      <vt:variant>
        <vt:i4>0</vt:i4>
      </vt:variant>
      <vt:variant>
        <vt:i4>5</vt:i4>
      </vt:variant>
      <vt:variant>
        <vt:lpwstr>http://www.adobe.com/accessibility/products/flex/best_practices.html</vt:lpwstr>
      </vt:variant>
      <vt:variant>
        <vt:lpwstr/>
      </vt:variant>
      <vt:variant>
        <vt:i4>7274579</vt:i4>
      </vt:variant>
      <vt:variant>
        <vt:i4>147</vt:i4>
      </vt:variant>
      <vt:variant>
        <vt:i4>0</vt:i4>
      </vt:variant>
      <vt:variant>
        <vt:i4>5</vt:i4>
      </vt:variant>
      <vt:variant>
        <vt:lpwstr>http://www.adobe.com/accessibility/products/flex/best_practices.html</vt:lpwstr>
      </vt:variant>
      <vt:variant>
        <vt:lpwstr/>
      </vt:variant>
      <vt:variant>
        <vt:i4>7274579</vt:i4>
      </vt:variant>
      <vt:variant>
        <vt:i4>144</vt:i4>
      </vt:variant>
      <vt:variant>
        <vt:i4>0</vt:i4>
      </vt:variant>
      <vt:variant>
        <vt:i4>5</vt:i4>
      </vt:variant>
      <vt:variant>
        <vt:lpwstr>http://www.adobe.com/accessibility/products/flex/best_practices.html</vt:lpwstr>
      </vt:variant>
      <vt:variant>
        <vt:lpwstr/>
      </vt:variant>
      <vt:variant>
        <vt:i4>7274579</vt:i4>
      </vt:variant>
      <vt:variant>
        <vt:i4>141</vt:i4>
      </vt:variant>
      <vt:variant>
        <vt:i4>0</vt:i4>
      </vt:variant>
      <vt:variant>
        <vt:i4>5</vt:i4>
      </vt:variant>
      <vt:variant>
        <vt:lpwstr>http://www.adobe.com/accessibility/products/flex/best_practices.html</vt:lpwstr>
      </vt:variant>
      <vt:variant>
        <vt:lpwstr/>
      </vt:variant>
      <vt:variant>
        <vt:i4>6357038</vt:i4>
      </vt:variant>
      <vt:variant>
        <vt:i4>138</vt:i4>
      </vt:variant>
      <vt:variant>
        <vt:i4>0</vt:i4>
      </vt:variant>
      <vt:variant>
        <vt:i4>5</vt:i4>
      </vt:variant>
      <vt:variant>
        <vt:lpwstr>http://www.references.modernisation.gouv.fr/rgaa-accessibilite</vt:lpwstr>
      </vt:variant>
      <vt:variant>
        <vt:lpwstr/>
      </vt:variant>
      <vt:variant>
        <vt:i4>6357038</vt:i4>
      </vt:variant>
      <vt:variant>
        <vt:i4>135</vt:i4>
      </vt:variant>
      <vt:variant>
        <vt:i4>0</vt:i4>
      </vt:variant>
      <vt:variant>
        <vt:i4>5</vt:i4>
      </vt:variant>
      <vt:variant>
        <vt:lpwstr>http://www.references.modernisation.gouv.fr/rgaa-accessibilite</vt:lpwstr>
      </vt:variant>
      <vt:variant>
        <vt:lpwstr/>
      </vt:variant>
      <vt:variant>
        <vt:i4>6357038</vt:i4>
      </vt:variant>
      <vt:variant>
        <vt:i4>132</vt:i4>
      </vt:variant>
      <vt:variant>
        <vt:i4>0</vt:i4>
      </vt:variant>
      <vt:variant>
        <vt:i4>5</vt:i4>
      </vt:variant>
      <vt:variant>
        <vt:lpwstr>http://www.references.modernisation.gouv.fr/rgaa-accessibilite</vt:lpwstr>
      </vt:variant>
      <vt:variant>
        <vt:lpwstr/>
      </vt:variant>
      <vt:variant>
        <vt:i4>6357038</vt:i4>
      </vt:variant>
      <vt:variant>
        <vt:i4>129</vt:i4>
      </vt:variant>
      <vt:variant>
        <vt:i4>0</vt:i4>
      </vt:variant>
      <vt:variant>
        <vt:i4>5</vt:i4>
      </vt:variant>
      <vt:variant>
        <vt:lpwstr>http://www.references.modernisation.gouv.fr/rgaa-accessibilite</vt:lpwstr>
      </vt:variant>
      <vt:variant>
        <vt:lpwstr/>
      </vt:variant>
      <vt:variant>
        <vt:i4>6357038</vt:i4>
      </vt:variant>
      <vt:variant>
        <vt:i4>126</vt:i4>
      </vt:variant>
      <vt:variant>
        <vt:i4>0</vt:i4>
      </vt:variant>
      <vt:variant>
        <vt:i4>5</vt:i4>
      </vt:variant>
      <vt:variant>
        <vt:lpwstr>http://www.references.modernisation.gouv.fr/rgaa-accessibilite</vt:lpwstr>
      </vt:variant>
      <vt:variant>
        <vt:lpwstr/>
      </vt:variant>
      <vt:variant>
        <vt:i4>6357038</vt:i4>
      </vt:variant>
      <vt:variant>
        <vt:i4>123</vt:i4>
      </vt:variant>
      <vt:variant>
        <vt:i4>0</vt:i4>
      </vt:variant>
      <vt:variant>
        <vt:i4>5</vt:i4>
      </vt:variant>
      <vt:variant>
        <vt:lpwstr>http://www.references.modernisation.gouv.fr/rgaa-accessibilite</vt:lpwstr>
      </vt:variant>
      <vt:variant>
        <vt:lpwstr/>
      </vt:variant>
      <vt:variant>
        <vt:i4>6357038</vt:i4>
      </vt:variant>
      <vt:variant>
        <vt:i4>120</vt:i4>
      </vt:variant>
      <vt:variant>
        <vt:i4>0</vt:i4>
      </vt:variant>
      <vt:variant>
        <vt:i4>5</vt:i4>
      </vt:variant>
      <vt:variant>
        <vt:lpwstr>http://www.references.modernisation.gouv.fr/rgaa-accessibilite</vt:lpwstr>
      </vt:variant>
      <vt:variant>
        <vt:lpwstr/>
      </vt:variant>
      <vt:variant>
        <vt:i4>4522060</vt:i4>
      </vt:variant>
      <vt:variant>
        <vt:i4>117</vt:i4>
      </vt:variant>
      <vt:variant>
        <vt:i4>0</vt:i4>
      </vt:variant>
      <vt:variant>
        <vt:i4>5</vt:i4>
      </vt:variant>
      <vt:variant>
        <vt:lpwstr>http://msdn.microsoft.com/en-us/library/ms697707.aspx</vt:lpwstr>
      </vt:variant>
      <vt:variant>
        <vt:lpwstr/>
      </vt:variant>
      <vt:variant>
        <vt:i4>4522060</vt:i4>
      </vt:variant>
      <vt:variant>
        <vt:i4>114</vt:i4>
      </vt:variant>
      <vt:variant>
        <vt:i4>0</vt:i4>
      </vt:variant>
      <vt:variant>
        <vt:i4>5</vt:i4>
      </vt:variant>
      <vt:variant>
        <vt:lpwstr>http://msdn.microsoft.com/en-us/library/ms697707.aspx</vt:lpwstr>
      </vt:variant>
      <vt:variant>
        <vt:lpwstr/>
      </vt:variant>
      <vt:variant>
        <vt:i4>4522060</vt:i4>
      </vt:variant>
      <vt:variant>
        <vt:i4>111</vt:i4>
      </vt:variant>
      <vt:variant>
        <vt:i4>0</vt:i4>
      </vt:variant>
      <vt:variant>
        <vt:i4>5</vt:i4>
      </vt:variant>
      <vt:variant>
        <vt:lpwstr>http://msdn.microsoft.com/en-us/library/ms697707.aspx</vt:lpwstr>
      </vt:variant>
      <vt:variant>
        <vt:lpwstr/>
      </vt:variant>
      <vt:variant>
        <vt:i4>4522060</vt:i4>
      </vt:variant>
      <vt:variant>
        <vt:i4>108</vt:i4>
      </vt:variant>
      <vt:variant>
        <vt:i4>0</vt:i4>
      </vt:variant>
      <vt:variant>
        <vt:i4>5</vt:i4>
      </vt:variant>
      <vt:variant>
        <vt:lpwstr>http://msdn.microsoft.com/en-us/library/ms697707.aspx</vt:lpwstr>
      </vt:variant>
      <vt:variant>
        <vt:lpwstr/>
      </vt:variant>
      <vt:variant>
        <vt:i4>4522060</vt:i4>
      </vt:variant>
      <vt:variant>
        <vt:i4>105</vt:i4>
      </vt:variant>
      <vt:variant>
        <vt:i4>0</vt:i4>
      </vt:variant>
      <vt:variant>
        <vt:i4>5</vt:i4>
      </vt:variant>
      <vt:variant>
        <vt:lpwstr>http://msdn.microsoft.com/en-us/library/ms697707.aspx</vt:lpwstr>
      </vt:variant>
      <vt:variant>
        <vt:lpwstr/>
      </vt:variant>
      <vt:variant>
        <vt:i4>1179696</vt:i4>
      </vt:variant>
      <vt:variant>
        <vt:i4>98</vt:i4>
      </vt:variant>
      <vt:variant>
        <vt:i4>0</vt:i4>
      </vt:variant>
      <vt:variant>
        <vt:i4>5</vt:i4>
      </vt:variant>
      <vt:variant>
        <vt:lpwstr/>
      </vt:variant>
      <vt:variant>
        <vt:lpwstr>_Toc306541114</vt:lpwstr>
      </vt:variant>
      <vt:variant>
        <vt:i4>1179696</vt:i4>
      </vt:variant>
      <vt:variant>
        <vt:i4>92</vt:i4>
      </vt:variant>
      <vt:variant>
        <vt:i4>0</vt:i4>
      </vt:variant>
      <vt:variant>
        <vt:i4>5</vt:i4>
      </vt:variant>
      <vt:variant>
        <vt:lpwstr/>
      </vt:variant>
      <vt:variant>
        <vt:lpwstr>_Toc306541113</vt:lpwstr>
      </vt:variant>
      <vt:variant>
        <vt:i4>1179696</vt:i4>
      </vt:variant>
      <vt:variant>
        <vt:i4>86</vt:i4>
      </vt:variant>
      <vt:variant>
        <vt:i4>0</vt:i4>
      </vt:variant>
      <vt:variant>
        <vt:i4>5</vt:i4>
      </vt:variant>
      <vt:variant>
        <vt:lpwstr/>
      </vt:variant>
      <vt:variant>
        <vt:lpwstr>_Toc306541112</vt:lpwstr>
      </vt:variant>
      <vt:variant>
        <vt:i4>1179696</vt:i4>
      </vt:variant>
      <vt:variant>
        <vt:i4>80</vt:i4>
      </vt:variant>
      <vt:variant>
        <vt:i4>0</vt:i4>
      </vt:variant>
      <vt:variant>
        <vt:i4>5</vt:i4>
      </vt:variant>
      <vt:variant>
        <vt:lpwstr/>
      </vt:variant>
      <vt:variant>
        <vt:lpwstr>_Toc306541111</vt:lpwstr>
      </vt:variant>
      <vt:variant>
        <vt:i4>1179696</vt:i4>
      </vt:variant>
      <vt:variant>
        <vt:i4>74</vt:i4>
      </vt:variant>
      <vt:variant>
        <vt:i4>0</vt:i4>
      </vt:variant>
      <vt:variant>
        <vt:i4>5</vt:i4>
      </vt:variant>
      <vt:variant>
        <vt:lpwstr/>
      </vt:variant>
      <vt:variant>
        <vt:lpwstr>_Toc306541110</vt:lpwstr>
      </vt:variant>
      <vt:variant>
        <vt:i4>1245232</vt:i4>
      </vt:variant>
      <vt:variant>
        <vt:i4>68</vt:i4>
      </vt:variant>
      <vt:variant>
        <vt:i4>0</vt:i4>
      </vt:variant>
      <vt:variant>
        <vt:i4>5</vt:i4>
      </vt:variant>
      <vt:variant>
        <vt:lpwstr/>
      </vt:variant>
      <vt:variant>
        <vt:lpwstr>_Toc306541109</vt:lpwstr>
      </vt:variant>
      <vt:variant>
        <vt:i4>1245232</vt:i4>
      </vt:variant>
      <vt:variant>
        <vt:i4>62</vt:i4>
      </vt:variant>
      <vt:variant>
        <vt:i4>0</vt:i4>
      </vt:variant>
      <vt:variant>
        <vt:i4>5</vt:i4>
      </vt:variant>
      <vt:variant>
        <vt:lpwstr/>
      </vt:variant>
      <vt:variant>
        <vt:lpwstr>_Toc306541108</vt:lpwstr>
      </vt:variant>
      <vt:variant>
        <vt:i4>1245232</vt:i4>
      </vt:variant>
      <vt:variant>
        <vt:i4>56</vt:i4>
      </vt:variant>
      <vt:variant>
        <vt:i4>0</vt:i4>
      </vt:variant>
      <vt:variant>
        <vt:i4>5</vt:i4>
      </vt:variant>
      <vt:variant>
        <vt:lpwstr/>
      </vt:variant>
      <vt:variant>
        <vt:lpwstr>_Toc306541107</vt:lpwstr>
      </vt:variant>
      <vt:variant>
        <vt:i4>1245232</vt:i4>
      </vt:variant>
      <vt:variant>
        <vt:i4>50</vt:i4>
      </vt:variant>
      <vt:variant>
        <vt:i4>0</vt:i4>
      </vt:variant>
      <vt:variant>
        <vt:i4>5</vt:i4>
      </vt:variant>
      <vt:variant>
        <vt:lpwstr/>
      </vt:variant>
      <vt:variant>
        <vt:lpwstr>_Toc306541106</vt:lpwstr>
      </vt:variant>
      <vt:variant>
        <vt:i4>1245232</vt:i4>
      </vt:variant>
      <vt:variant>
        <vt:i4>44</vt:i4>
      </vt:variant>
      <vt:variant>
        <vt:i4>0</vt:i4>
      </vt:variant>
      <vt:variant>
        <vt:i4>5</vt:i4>
      </vt:variant>
      <vt:variant>
        <vt:lpwstr/>
      </vt:variant>
      <vt:variant>
        <vt:lpwstr>_Toc306541105</vt:lpwstr>
      </vt:variant>
      <vt:variant>
        <vt:i4>1245232</vt:i4>
      </vt:variant>
      <vt:variant>
        <vt:i4>38</vt:i4>
      </vt:variant>
      <vt:variant>
        <vt:i4>0</vt:i4>
      </vt:variant>
      <vt:variant>
        <vt:i4>5</vt:i4>
      </vt:variant>
      <vt:variant>
        <vt:lpwstr/>
      </vt:variant>
      <vt:variant>
        <vt:lpwstr>_Toc306541104</vt:lpwstr>
      </vt:variant>
      <vt:variant>
        <vt:i4>1245232</vt:i4>
      </vt:variant>
      <vt:variant>
        <vt:i4>32</vt:i4>
      </vt:variant>
      <vt:variant>
        <vt:i4>0</vt:i4>
      </vt:variant>
      <vt:variant>
        <vt:i4>5</vt:i4>
      </vt:variant>
      <vt:variant>
        <vt:lpwstr/>
      </vt:variant>
      <vt:variant>
        <vt:lpwstr>_Toc306541103</vt:lpwstr>
      </vt:variant>
      <vt:variant>
        <vt:i4>1245232</vt:i4>
      </vt:variant>
      <vt:variant>
        <vt:i4>26</vt:i4>
      </vt:variant>
      <vt:variant>
        <vt:i4>0</vt:i4>
      </vt:variant>
      <vt:variant>
        <vt:i4>5</vt:i4>
      </vt:variant>
      <vt:variant>
        <vt:lpwstr/>
      </vt:variant>
      <vt:variant>
        <vt:lpwstr>_Toc306541102</vt:lpwstr>
      </vt:variant>
      <vt:variant>
        <vt:i4>1245232</vt:i4>
      </vt:variant>
      <vt:variant>
        <vt:i4>20</vt:i4>
      </vt:variant>
      <vt:variant>
        <vt:i4>0</vt:i4>
      </vt:variant>
      <vt:variant>
        <vt:i4>5</vt:i4>
      </vt:variant>
      <vt:variant>
        <vt:lpwstr/>
      </vt:variant>
      <vt:variant>
        <vt:lpwstr>_Toc306541101</vt:lpwstr>
      </vt:variant>
      <vt:variant>
        <vt:i4>1245232</vt:i4>
      </vt:variant>
      <vt:variant>
        <vt:i4>14</vt:i4>
      </vt:variant>
      <vt:variant>
        <vt:i4>0</vt:i4>
      </vt:variant>
      <vt:variant>
        <vt:i4>5</vt:i4>
      </vt:variant>
      <vt:variant>
        <vt:lpwstr/>
      </vt:variant>
      <vt:variant>
        <vt:lpwstr>_Toc306541100</vt:lpwstr>
      </vt:variant>
      <vt:variant>
        <vt:i4>1703985</vt:i4>
      </vt:variant>
      <vt:variant>
        <vt:i4>8</vt:i4>
      </vt:variant>
      <vt:variant>
        <vt:i4>0</vt:i4>
      </vt:variant>
      <vt:variant>
        <vt:i4>5</vt:i4>
      </vt:variant>
      <vt:variant>
        <vt:lpwstr/>
      </vt:variant>
      <vt:variant>
        <vt:lpwstr>_Toc306541099</vt:lpwstr>
      </vt:variant>
      <vt:variant>
        <vt:i4>1703985</vt:i4>
      </vt:variant>
      <vt:variant>
        <vt:i4>2</vt:i4>
      </vt:variant>
      <vt:variant>
        <vt:i4>0</vt:i4>
      </vt:variant>
      <vt:variant>
        <vt:i4>5</vt:i4>
      </vt:variant>
      <vt:variant>
        <vt:lpwstr/>
      </vt:variant>
      <vt:variant>
        <vt:lpwstr>_Toc306541098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Utilisateur</cp:lastModifiedBy>
  <cp:revision>7</cp:revision>
  <cp:lastPrinted>2016-07-12T13:48:00Z</cp:lastPrinted>
  <dcterms:created xsi:type="dcterms:W3CDTF">2016-07-12T13:07:00Z</dcterms:created>
  <dcterms:modified xsi:type="dcterms:W3CDTF">2016-07-12T13:48:00Z</dcterms:modified>
</cp:coreProperties>
</file>